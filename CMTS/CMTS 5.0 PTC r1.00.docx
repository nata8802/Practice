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701"/>
        <w:tblW w:w="964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230"/>
        <w:gridCol w:w="2880"/>
        <w:gridCol w:w="1620"/>
        <w:gridCol w:w="1918"/>
      </w:tblGrid>
      <w:tr w:rsidR="0077465D" w:rsidRPr="00954DEF" w:rsidTr="004F2FD8">
        <w:trPr>
          <w:trHeight w:hRule="exact" w:val="1222"/>
          <w:tblCellSpacing w:w="20" w:type="dxa"/>
        </w:trPr>
        <w:tc>
          <w:tcPr>
            <w:tcW w:w="6050" w:type="dxa"/>
            <w:gridSpan w:val="2"/>
            <w:shd w:val="clear" w:color="auto" w:fill="auto"/>
            <w:vAlign w:val="center"/>
          </w:tcPr>
          <w:p w:rsidR="0077465D" w:rsidRPr="00CD771E" w:rsidRDefault="0077465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bookmarkStart w:id="0" w:name="_GoBack"/>
            <w:bookmarkEnd w:id="0"/>
            <w:r w:rsidRPr="003F1B5A">
              <w:rPr>
                <w:b/>
                <w:color w:val="000080"/>
                <w:sz w:val="22"/>
                <w:szCs w:val="22"/>
              </w:rPr>
              <w:t xml:space="preserve">Service Request (SR) Title: </w:t>
            </w:r>
            <w:r w:rsidR="00024ABD"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" w:name="Text30"/>
            <w:r w:rsidR="00706698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b/>
                <w:color w:val="000080"/>
                <w:sz w:val="22"/>
                <w:szCs w:val="22"/>
              </w:rPr>
            </w:r>
            <w:r w:rsidR="00024ABD"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>Migrate Career Management Tracking System (</w:t>
            </w:r>
            <w:r w:rsidR="00126BF5">
              <w:rPr>
                <w:b/>
                <w:color w:val="000080"/>
                <w:sz w:val="22"/>
                <w:szCs w:val="22"/>
              </w:rPr>
              <w:t>CMTS</w:t>
            </w:r>
            <w:r w:rsidR="001F18DF">
              <w:rPr>
                <w:b/>
                <w:color w:val="000080"/>
                <w:sz w:val="22"/>
                <w:szCs w:val="22"/>
              </w:rPr>
              <w:t>) from WestPrime environment to the HQ VM Cluster</w:t>
            </w:r>
            <w:r w:rsidR="00024ABD"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158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77465D" w:rsidRPr="00954DEF" w:rsidRDefault="008A50CF" w:rsidP="008A50CF">
            <w:pPr>
              <w:spacing w:after="120"/>
            </w:pPr>
            <w:r>
              <w:rPr>
                <w:b/>
                <w:color w:val="000080"/>
                <w:sz w:val="22"/>
                <w:szCs w:val="22"/>
              </w:rPr>
              <w:t>Application Support Class</w:t>
            </w:r>
            <w:r w:rsidR="0077465D" w:rsidRPr="003F1B5A">
              <w:rPr>
                <w:b/>
                <w:color w:val="000080"/>
                <w:sz w:val="22"/>
                <w:szCs w:val="22"/>
              </w:rPr>
              <w:t>:</w:t>
            </w:r>
            <w:r w:rsidR="008B4EA0">
              <w:rPr>
                <w:b/>
                <w:color w:val="000080"/>
                <w:sz w:val="22"/>
                <w:szCs w:val="22"/>
              </w:rPr>
              <w:t xml:space="preserve"> </w:t>
            </w:r>
            <w:r w:rsidR="00024A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              "/>
                    <w:listEntry w:val="GOTS"/>
                    <w:listEntry w:val="COTS"/>
                    <w:listEntry w:val="MOTS"/>
                    <w:listEntry w:val="Custom"/>
                    <w:listEntry w:val="Unassigned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="00024ABD">
              <w:rPr>
                <w:sz w:val="22"/>
                <w:szCs w:val="22"/>
              </w:rPr>
              <w:fldChar w:fldCharType="end"/>
            </w:r>
          </w:p>
        </w:tc>
        <w:tc>
          <w:tcPr>
            <w:tcW w:w="1858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8B4EA0" w:rsidRDefault="008B4EA0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SR Number:</w:t>
            </w:r>
          </w:p>
          <w:p w:rsidR="0077465D" w:rsidRPr="00954DEF" w:rsidRDefault="00024ABD" w:rsidP="001F18DF">
            <w:pPr>
              <w:spacing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 w:rsidR="0077465D">
              <w:instrText xml:space="preserve"> FORMTEXT </w:instrText>
            </w:r>
            <w:r>
              <w:fldChar w:fldCharType="separate"/>
            </w:r>
            <w:r w:rsidR="00AF24A0">
              <w:t>2015-000</w:t>
            </w:r>
            <w:r w:rsidR="001F18DF">
              <w:t>2618</w:t>
            </w:r>
            <w:r>
              <w:fldChar w:fldCharType="end"/>
            </w:r>
            <w:bookmarkEnd w:id="2"/>
          </w:p>
        </w:tc>
      </w:tr>
      <w:tr w:rsidR="002F06F7" w:rsidRPr="00954DEF" w:rsidTr="003F1B5A">
        <w:trPr>
          <w:trHeight w:hRule="exact" w:val="404"/>
          <w:tblCellSpacing w:w="20" w:type="dxa"/>
        </w:trPr>
        <w:tc>
          <w:tcPr>
            <w:tcW w:w="317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Application Name:</w:t>
            </w:r>
          </w:p>
        </w:tc>
        <w:tc>
          <w:tcPr>
            <w:tcW w:w="2840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>CMTS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58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SW Version:</w:t>
            </w:r>
          </w:p>
        </w:tc>
        <w:tc>
          <w:tcPr>
            <w:tcW w:w="1858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26BF5">
            <w:pPr>
              <w:spacing w:after="120"/>
              <w:ind w:left="5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26BF5">
              <w:rPr>
                <w:b/>
                <w:color w:val="000080"/>
                <w:sz w:val="22"/>
                <w:szCs w:val="22"/>
              </w:rPr>
              <w:t>5</w:t>
            </w:r>
            <w:r w:rsidR="00AF24A0">
              <w:rPr>
                <w:b/>
                <w:noProof/>
                <w:color w:val="000080"/>
                <w:sz w:val="22"/>
                <w:szCs w:val="22"/>
              </w:rPr>
              <w:t>.0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4"/>
          </w:p>
        </w:tc>
      </w:tr>
      <w:tr w:rsidR="002F06F7" w:rsidRPr="00954DEF" w:rsidTr="003F1B5A">
        <w:trPr>
          <w:trHeight w:hRule="exact" w:val="576"/>
          <w:tblCellSpacing w:w="20" w:type="dxa"/>
        </w:trPr>
        <w:tc>
          <w:tcPr>
            <w:tcW w:w="317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System/Application Category:</w:t>
            </w:r>
          </w:p>
        </w:tc>
        <w:tc>
          <w:tcPr>
            <w:tcW w:w="2840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>F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58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6665B8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>
              <w:rPr>
                <w:b/>
                <w:color w:val="000080"/>
                <w:sz w:val="22"/>
                <w:szCs w:val="22"/>
              </w:rPr>
              <w:t>Problem Ticket #:</w:t>
            </w:r>
          </w:p>
        </w:tc>
        <w:tc>
          <w:tcPr>
            <w:tcW w:w="1858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6"/>
          </w:p>
        </w:tc>
      </w:tr>
      <w:tr w:rsidR="002F06F7" w:rsidRPr="00954DEF" w:rsidTr="003F1B5A">
        <w:trPr>
          <w:trHeight w:hRule="exact" w:val="576"/>
          <w:tblCellSpacing w:w="20" w:type="dxa"/>
        </w:trPr>
        <w:tc>
          <w:tcPr>
            <w:tcW w:w="317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HITSS Project Manager Name:</w:t>
            </w:r>
          </w:p>
        </w:tc>
        <w:tc>
          <w:tcPr>
            <w:tcW w:w="2840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>Luis Ayala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158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Checklist Date:</w:t>
            </w:r>
          </w:p>
        </w:tc>
        <w:tc>
          <w:tcPr>
            <w:tcW w:w="1858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>05/27/2015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8"/>
          </w:p>
        </w:tc>
      </w:tr>
      <w:tr w:rsidR="002F06F7" w:rsidRPr="00954DEF" w:rsidTr="003F1B5A">
        <w:trPr>
          <w:trHeight w:hRule="exact" w:val="576"/>
          <w:tblCellSpacing w:w="20" w:type="dxa"/>
        </w:trPr>
        <w:tc>
          <w:tcPr>
            <w:tcW w:w="317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Project/Application Owner Name:</w:t>
            </w:r>
          </w:p>
        </w:tc>
        <w:tc>
          <w:tcPr>
            <w:tcW w:w="2840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>Deandrea Peters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58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Approved Date:</w:t>
            </w:r>
          </w:p>
        </w:tc>
        <w:tc>
          <w:tcPr>
            <w:tcW w:w="1858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10"/>
          </w:p>
        </w:tc>
      </w:tr>
      <w:tr w:rsidR="002F06F7" w:rsidRPr="00954DEF" w:rsidTr="003F1B5A">
        <w:trPr>
          <w:trHeight w:hRule="exact" w:val="576"/>
          <w:tblCellSpacing w:w="20" w:type="dxa"/>
        </w:trPr>
        <w:tc>
          <w:tcPr>
            <w:tcW w:w="317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IT</w:t>
            </w:r>
            <w:r w:rsidR="00B82819" w:rsidRPr="003F1B5A">
              <w:rPr>
                <w:b/>
                <w:color w:val="000080"/>
                <w:sz w:val="22"/>
                <w:szCs w:val="22"/>
              </w:rPr>
              <w:t>CD</w:t>
            </w:r>
            <w:r w:rsidRPr="003F1B5A">
              <w:rPr>
                <w:b/>
                <w:color w:val="000080"/>
                <w:sz w:val="22"/>
                <w:szCs w:val="22"/>
              </w:rPr>
              <w:t xml:space="preserve"> POC Name:</w:t>
            </w:r>
          </w:p>
        </w:tc>
        <w:tc>
          <w:tcPr>
            <w:tcW w:w="2840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1F18DF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1F18DF">
              <w:rPr>
                <w:b/>
                <w:color w:val="000080"/>
                <w:sz w:val="22"/>
                <w:szCs w:val="22"/>
              </w:rPr>
              <w:t xml:space="preserve">Christopher </w:t>
            </w:r>
            <w:r w:rsidR="00AF24A0">
              <w:rPr>
                <w:b/>
                <w:noProof/>
                <w:color w:val="000080"/>
                <w:sz w:val="22"/>
                <w:szCs w:val="22"/>
              </w:rPr>
              <w:t xml:space="preserve"> M</w:t>
            </w:r>
            <w:r w:rsidR="001F18DF">
              <w:rPr>
                <w:b/>
                <w:noProof/>
                <w:color w:val="000080"/>
                <w:sz w:val="22"/>
                <w:szCs w:val="22"/>
              </w:rPr>
              <w:t>cCoy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1580" w:type="dxa"/>
            <w:tcBorders>
              <w:right w:val="outset" w:sz="6" w:space="0" w:color="auto"/>
            </w:tcBorders>
            <w:shd w:val="clear" w:color="auto" w:fill="auto"/>
            <w:vAlign w:val="center"/>
          </w:tcPr>
          <w:p w:rsidR="002F06F7" w:rsidRPr="003F1B5A" w:rsidRDefault="002F06F7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t>Approved Date:</w:t>
            </w:r>
          </w:p>
        </w:tc>
        <w:tc>
          <w:tcPr>
            <w:tcW w:w="1858" w:type="dxa"/>
            <w:tcBorders>
              <w:left w:val="outset" w:sz="6" w:space="0" w:color="auto"/>
            </w:tcBorders>
            <w:shd w:val="clear" w:color="auto" w:fill="auto"/>
            <w:vAlign w:val="center"/>
          </w:tcPr>
          <w:p w:rsidR="002F06F7" w:rsidRPr="003F1B5A" w:rsidRDefault="00024ABD" w:rsidP="003F1B5A">
            <w:pPr>
              <w:spacing w:after="120"/>
              <w:rPr>
                <w:b/>
                <w:color w:val="000080"/>
                <w:sz w:val="22"/>
                <w:szCs w:val="22"/>
              </w:rPr>
            </w:pPr>
            <w:r w:rsidRPr="003F1B5A">
              <w:rPr>
                <w:b/>
                <w:color w:val="000080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="002F06F7" w:rsidRPr="003F1B5A">
              <w:rPr>
                <w:b/>
                <w:color w:val="000080"/>
                <w:sz w:val="22"/>
                <w:szCs w:val="22"/>
              </w:rPr>
              <w:instrText xml:space="preserve"> FORMTEXT </w:instrText>
            </w:r>
            <w:r w:rsidRPr="003F1B5A">
              <w:rPr>
                <w:b/>
                <w:color w:val="000080"/>
                <w:sz w:val="22"/>
                <w:szCs w:val="22"/>
              </w:rPr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separate"/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="00352A0E">
              <w:rPr>
                <w:b/>
                <w:noProof/>
                <w:color w:val="000080"/>
                <w:sz w:val="22"/>
                <w:szCs w:val="22"/>
              </w:rPr>
              <w:t> </w:t>
            </w:r>
            <w:r w:rsidRPr="003F1B5A">
              <w:rPr>
                <w:b/>
                <w:color w:val="000080"/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D8674A" w:rsidRPr="00596661" w:rsidRDefault="00D8674A" w:rsidP="00D8674A">
      <w:pPr>
        <w:spacing w:after="120"/>
        <w:jc w:val="both"/>
        <w:rPr>
          <w:b/>
          <w:color w:val="000080"/>
        </w:rPr>
      </w:pPr>
      <w:r w:rsidRPr="00596661">
        <w:rPr>
          <w:b/>
          <w:color w:val="000080"/>
        </w:rPr>
        <w:t xml:space="preserve">Section </w:t>
      </w:r>
      <w:r>
        <w:rPr>
          <w:b/>
          <w:color w:val="000080"/>
        </w:rPr>
        <w:t>I</w:t>
      </w:r>
      <w:r w:rsidRPr="00596661">
        <w:rPr>
          <w:b/>
          <w:color w:val="000080"/>
        </w:rPr>
        <w:t xml:space="preserve"> – </w:t>
      </w:r>
      <w:r>
        <w:rPr>
          <w:b/>
          <w:color w:val="000080"/>
        </w:rPr>
        <w:t>Project Profile</w:t>
      </w:r>
    </w:p>
    <w:p w:rsidR="00662EAE" w:rsidRPr="00694508" w:rsidRDefault="00662EAE" w:rsidP="00662EAE">
      <w:pPr>
        <w:spacing w:after="120"/>
        <w:rPr>
          <w:sz w:val="22"/>
          <w:szCs w:val="22"/>
        </w:rPr>
      </w:pPr>
      <w:r w:rsidRPr="00694508">
        <w:rPr>
          <w:sz w:val="22"/>
          <w:szCs w:val="22"/>
        </w:rPr>
        <w:t>This checklist describes the tailoring of HITSS projects in accordance with options described in HITSS Software Management Guide, HITSS-SMG.  When completed, this checklist provides a permanent record of process/document elections made when initiating a project.  This checklist is required for all projects with deliverable products.</w:t>
      </w:r>
    </w:p>
    <w:p w:rsidR="00D8674A" w:rsidRPr="00694508" w:rsidRDefault="004614CB" w:rsidP="00D8674A">
      <w:pPr>
        <w:spacing w:after="120"/>
        <w:rPr>
          <w:sz w:val="22"/>
          <w:szCs w:val="22"/>
        </w:rPr>
      </w:pPr>
      <w:r w:rsidRPr="00694508">
        <w:rPr>
          <w:b/>
          <w:sz w:val="22"/>
          <w:szCs w:val="22"/>
        </w:rPr>
        <w:t>NOTE:</w:t>
      </w:r>
      <w:r w:rsidRPr="00694508">
        <w:rPr>
          <w:sz w:val="22"/>
          <w:szCs w:val="22"/>
        </w:rPr>
        <w:t xml:space="preserve"> </w:t>
      </w:r>
      <w:r w:rsidR="00662EAE">
        <w:rPr>
          <w:sz w:val="22"/>
          <w:szCs w:val="22"/>
        </w:rPr>
        <w:t xml:space="preserve"> </w:t>
      </w:r>
      <w:r w:rsidRPr="00694508">
        <w:rPr>
          <w:sz w:val="22"/>
          <w:szCs w:val="22"/>
        </w:rPr>
        <w:t>Approval of</w:t>
      </w:r>
      <w:r w:rsidR="002715A2" w:rsidRPr="00694508">
        <w:rPr>
          <w:sz w:val="22"/>
          <w:szCs w:val="22"/>
        </w:rPr>
        <w:t xml:space="preserve"> this document by the project/Application Owner is a commitment to be available and/or provide support for </w:t>
      </w:r>
      <w:r w:rsidRPr="00694508">
        <w:rPr>
          <w:sz w:val="22"/>
          <w:szCs w:val="22"/>
        </w:rPr>
        <w:t xml:space="preserve">interim milestone </w:t>
      </w:r>
      <w:r w:rsidR="002715A2" w:rsidRPr="00694508">
        <w:rPr>
          <w:sz w:val="22"/>
          <w:szCs w:val="22"/>
        </w:rPr>
        <w:t>testing</w:t>
      </w:r>
      <w:r w:rsidRPr="00694508">
        <w:rPr>
          <w:sz w:val="22"/>
          <w:szCs w:val="22"/>
        </w:rPr>
        <w:t xml:space="preserve"> and deployment.</w:t>
      </w:r>
      <w:r w:rsidR="00662EAE">
        <w:rPr>
          <w:sz w:val="22"/>
          <w:szCs w:val="22"/>
        </w:rPr>
        <w:t xml:space="preserve"> </w:t>
      </w:r>
      <w:r w:rsidRPr="00694508">
        <w:rPr>
          <w:sz w:val="22"/>
          <w:szCs w:val="22"/>
        </w:rPr>
        <w:t xml:space="preserve"> </w:t>
      </w:r>
      <w:r w:rsidR="00B86E8C" w:rsidRPr="00694508">
        <w:rPr>
          <w:sz w:val="22"/>
          <w:szCs w:val="22"/>
        </w:rPr>
        <w:t>Lack of availability or support may result in the rebasel</w:t>
      </w:r>
      <w:r w:rsidR="00662EAE">
        <w:rPr>
          <w:sz w:val="22"/>
          <w:szCs w:val="22"/>
        </w:rPr>
        <w:t>ine or suspension of a project.</w:t>
      </w:r>
    </w:p>
    <w:p w:rsidR="00D8674A" w:rsidRPr="00596661" w:rsidRDefault="00D8674A" w:rsidP="00F52CEA">
      <w:pPr>
        <w:spacing w:after="120"/>
        <w:jc w:val="both"/>
        <w:outlineLvl w:val="0"/>
        <w:rPr>
          <w:b/>
          <w:color w:val="000080"/>
        </w:rPr>
      </w:pPr>
      <w:r>
        <w:rPr>
          <w:b/>
          <w:color w:val="000080"/>
        </w:rPr>
        <w:t>Section II</w:t>
      </w:r>
      <w:r w:rsidRPr="00596661">
        <w:rPr>
          <w:b/>
          <w:color w:val="000080"/>
        </w:rPr>
        <w:t xml:space="preserve"> – </w:t>
      </w:r>
      <w:r>
        <w:rPr>
          <w:b/>
          <w:color w:val="000080"/>
        </w:rPr>
        <w:t>Project Definition</w:t>
      </w:r>
      <w:r w:rsidR="001D0B72">
        <w:rPr>
          <w:b/>
          <w:color w:val="000080"/>
        </w:rPr>
        <w:t>/Overview</w:t>
      </w:r>
    </w:p>
    <w:tbl>
      <w:tblPr>
        <w:tblW w:w="970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483"/>
        <w:gridCol w:w="5220"/>
      </w:tblGrid>
      <w:tr w:rsidR="001D0B72" w:rsidRPr="003F1B5A" w:rsidTr="004F2FD8">
        <w:trPr>
          <w:trHeight w:val="497"/>
          <w:tblCellSpacing w:w="20" w:type="dxa"/>
        </w:trPr>
        <w:tc>
          <w:tcPr>
            <w:tcW w:w="4423" w:type="dxa"/>
            <w:shd w:val="clear" w:color="auto" w:fill="auto"/>
            <w:vAlign w:val="center"/>
          </w:tcPr>
          <w:p w:rsidR="001D0B72" w:rsidRPr="003F1B5A" w:rsidRDefault="001D0B72" w:rsidP="003F1B5A">
            <w:pPr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SR Class?</w:t>
            </w:r>
          </w:p>
        </w:tc>
        <w:bookmarkStart w:id="13" w:name="Dropdown4"/>
        <w:tc>
          <w:tcPr>
            <w:tcW w:w="5160" w:type="dxa"/>
            <w:shd w:val="clear" w:color="auto" w:fill="auto"/>
            <w:vAlign w:val="center"/>
          </w:tcPr>
          <w:p w:rsidR="001D0B72" w:rsidRPr="003F1B5A" w:rsidRDefault="00024ABD" w:rsidP="003F1B5A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ass 1"/>
                    <w:listEntry w:val="Class 2"/>
                    <w:listEntry w:val="Class 2 - PWS"/>
                  </w:ddList>
                </w:ffData>
              </w:fldChar>
            </w:r>
            <w:r w:rsidR="008B4EA0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13"/>
          </w:p>
        </w:tc>
      </w:tr>
      <w:tr w:rsidR="00D8674A" w:rsidRPr="003F1B5A" w:rsidTr="004F2FD8">
        <w:trPr>
          <w:trHeight w:val="568"/>
          <w:tblCellSpacing w:w="20" w:type="dxa"/>
        </w:trPr>
        <w:tc>
          <w:tcPr>
            <w:tcW w:w="4423" w:type="dxa"/>
            <w:shd w:val="clear" w:color="auto" w:fill="auto"/>
            <w:vAlign w:val="center"/>
          </w:tcPr>
          <w:p w:rsidR="00D8674A" w:rsidRPr="003F1B5A" w:rsidRDefault="00FE572E" w:rsidP="003F1B5A">
            <w:pPr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Project Type? </w:t>
            </w:r>
          </w:p>
        </w:tc>
        <w:bookmarkStart w:id="14" w:name="Dropdown1"/>
        <w:tc>
          <w:tcPr>
            <w:tcW w:w="5160" w:type="dxa"/>
            <w:shd w:val="clear" w:color="auto" w:fill="auto"/>
            <w:vAlign w:val="center"/>
          </w:tcPr>
          <w:p w:rsidR="002F06F7" w:rsidRPr="003F1B5A" w:rsidRDefault="00024ABD" w:rsidP="003F1B5A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Software Development"/>
                    <w:listEntry w:val="Study/Anlaysis"/>
                    <w:listEntry w:val="Engineering"/>
                    <w:listEntry w:val="Static Website Development"/>
                    <w:listEntry w:val="Special Project"/>
                    <w:listEntry w:val="Other"/>
                  </w:ddList>
                </w:ffData>
              </w:fldChar>
            </w:r>
            <w:r w:rsidR="008A50CF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14"/>
          </w:p>
        </w:tc>
      </w:tr>
      <w:tr w:rsidR="00FE572E" w:rsidRPr="003F1B5A" w:rsidTr="004F2FD8">
        <w:trPr>
          <w:trHeight w:val="550"/>
          <w:tblCellSpacing w:w="20" w:type="dxa"/>
        </w:trPr>
        <w:tc>
          <w:tcPr>
            <w:tcW w:w="4423" w:type="dxa"/>
            <w:shd w:val="clear" w:color="auto" w:fill="auto"/>
            <w:vAlign w:val="center"/>
          </w:tcPr>
          <w:p w:rsidR="00FE572E" w:rsidRPr="003F1B5A" w:rsidRDefault="003E6DDA" w:rsidP="003F1B5A">
            <w:pPr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Abridged 3-in-1 Documentation</w:t>
            </w:r>
          </w:p>
        </w:tc>
        <w:bookmarkStart w:id="15" w:name="Check9"/>
        <w:tc>
          <w:tcPr>
            <w:tcW w:w="5160" w:type="dxa"/>
            <w:shd w:val="clear" w:color="auto" w:fill="auto"/>
            <w:vAlign w:val="center"/>
          </w:tcPr>
          <w:p w:rsidR="00FE572E" w:rsidRPr="003F1B5A" w:rsidRDefault="00024ABD" w:rsidP="003F1B5A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1FD5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15"/>
            <w:r w:rsidR="003E6DDA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DDA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E6DDA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5B77B4" w:rsidRPr="003F1B5A" w:rsidTr="003F1B5A">
        <w:trPr>
          <w:trHeight w:val="720"/>
          <w:tblCellSpacing w:w="20" w:type="dxa"/>
        </w:trPr>
        <w:tc>
          <w:tcPr>
            <w:tcW w:w="4423" w:type="dxa"/>
            <w:shd w:val="clear" w:color="auto" w:fill="auto"/>
            <w:vAlign w:val="center"/>
          </w:tcPr>
          <w:p w:rsidR="005B77B4" w:rsidRPr="003E6EE7" w:rsidRDefault="00682EEC" w:rsidP="005B77B4">
            <w:pPr>
              <w:spacing w:after="0"/>
              <w:rPr>
                <w:sz w:val="22"/>
                <w:szCs w:val="22"/>
              </w:rPr>
            </w:pPr>
            <w:r w:rsidRPr="003E6EE7">
              <w:rPr>
                <w:sz w:val="22"/>
                <w:szCs w:val="22"/>
              </w:rPr>
              <w:t xml:space="preserve">3a. </w:t>
            </w:r>
            <w:r w:rsidR="005B77B4" w:rsidRPr="003E6EE7">
              <w:rPr>
                <w:sz w:val="22"/>
                <w:szCs w:val="22"/>
              </w:rPr>
              <w:t>At which phase will the Abridged document be reviewed with the customer?</w:t>
            </w:r>
          </w:p>
        </w:tc>
        <w:tc>
          <w:tcPr>
            <w:tcW w:w="5160" w:type="dxa"/>
            <w:shd w:val="clear" w:color="auto" w:fill="auto"/>
            <w:vAlign w:val="center"/>
          </w:tcPr>
          <w:p w:rsidR="005B77B4" w:rsidRPr="003E6EE7" w:rsidRDefault="00024ABD" w:rsidP="00E916AF">
            <w:pPr>
              <w:spacing w:after="0"/>
              <w:jc w:val="center"/>
              <w:rPr>
                <w:sz w:val="22"/>
                <w:szCs w:val="22"/>
              </w:rPr>
            </w:pPr>
            <w:r w:rsidRPr="003E6EE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SRR/PDR/CDR/TRR"/>
                    <w:listEntry w:val="SRR Only"/>
                    <w:listEntry w:val="PDR Only "/>
                    <w:listEntry w:val="CDR Only"/>
                    <w:listEntry w:val="TRR Only "/>
                    <w:listEntry w:val="SRR and TRR "/>
                    <w:listEntry w:val="Other"/>
                  </w:ddList>
                </w:ffData>
              </w:fldChar>
            </w:r>
            <w:r w:rsidR="005B77B4" w:rsidRPr="003E6EE7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E6EE7">
              <w:rPr>
                <w:sz w:val="22"/>
                <w:szCs w:val="22"/>
              </w:rPr>
              <w:fldChar w:fldCharType="end"/>
            </w:r>
          </w:p>
        </w:tc>
      </w:tr>
      <w:tr w:rsidR="00D8674A" w:rsidRPr="003F1B5A" w:rsidTr="00E916AF">
        <w:trPr>
          <w:trHeight w:val="568"/>
          <w:tblCellSpacing w:w="20" w:type="dxa"/>
        </w:trPr>
        <w:tc>
          <w:tcPr>
            <w:tcW w:w="4423" w:type="dxa"/>
            <w:shd w:val="clear" w:color="auto" w:fill="auto"/>
            <w:vAlign w:val="center"/>
          </w:tcPr>
          <w:p w:rsidR="002F06F7" w:rsidRPr="003F1B5A" w:rsidRDefault="003E6DDA" w:rsidP="003F1B5A">
            <w:pPr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Special Documentation</w:t>
            </w:r>
          </w:p>
        </w:tc>
        <w:tc>
          <w:tcPr>
            <w:tcW w:w="5160" w:type="dxa"/>
            <w:shd w:val="clear" w:color="auto" w:fill="auto"/>
            <w:vAlign w:val="center"/>
          </w:tcPr>
          <w:p w:rsidR="00FE572E" w:rsidRPr="003F1B5A" w:rsidRDefault="00024ABD" w:rsidP="00A61FD5">
            <w:pPr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DDA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E6DDA" w:rsidRPr="003F1B5A">
              <w:rPr>
                <w:sz w:val="22"/>
                <w:szCs w:val="22"/>
              </w:rPr>
              <w:t xml:space="preserve"> Yes        </w:t>
            </w:r>
            <w:bookmarkStart w:id="16" w:name="Check10"/>
            <w:r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61FD5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16"/>
            <w:r w:rsidR="003E6DDA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3E6DDA" w:rsidRPr="003F1B5A" w:rsidTr="003E6EE7">
        <w:trPr>
          <w:trHeight w:val="523"/>
          <w:tblCellSpacing w:w="20" w:type="dxa"/>
        </w:trPr>
        <w:tc>
          <w:tcPr>
            <w:tcW w:w="9623" w:type="dxa"/>
            <w:gridSpan w:val="2"/>
            <w:shd w:val="clear" w:color="auto" w:fill="auto"/>
            <w:vAlign w:val="center"/>
          </w:tcPr>
          <w:p w:rsidR="003E6DDA" w:rsidRPr="003F1B5A" w:rsidRDefault="003E6DDA" w:rsidP="00ED6623">
            <w:pPr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Describe: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ED6623">
              <w:rPr>
                <w:sz w:val="22"/>
                <w:szCs w:val="22"/>
              </w:rPr>
              <w:t xml:space="preserve">Special Documentation: </w:t>
            </w:r>
            <w:r w:rsidR="00ED6623" w:rsidRPr="00ED6623">
              <w:rPr>
                <w:noProof/>
                <w:sz w:val="22"/>
                <w:szCs w:val="22"/>
              </w:rPr>
              <w:t>A Jira Ticket and CIP will also be required for WPrime communications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17"/>
          </w:p>
        </w:tc>
      </w:tr>
      <w:tr w:rsidR="00D8674A" w:rsidRPr="003F1B5A" w:rsidTr="004F2FD8">
        <w:trPr>
          <w:trHeight w:val="145"/>
          <w:tblCellSpacing w:w="20" w:type="dxa"/>
        </w:trPr>
        <w:tc>
          <w:tcPr>
            <w:tcW w:w="4423" w:type="dxa"/>
            <w:shd w:val="clear" w:color="auto" w:fill="auto"/>
            <w:vAlign w:val="center"/>
          </w:tcPr>
          <w:p w:rsidR="00D8674A" w:rsidRPr="003F1B5A" w:rsidRDefault="00FE572E" w:rsidP="003F1B5A">
            <w:pPr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Combined CCB Milestones?</w:t>
            </w:r>
          </w:p>
        </w:tc>
        <w:bookmarkStart w:id="18" w:name="Dropdown3"/>
        <w:tc>
          <w:tcPr>
            <w:tcW w:w="5160" w:type="dxa"/>
            <w:shd w:val="clear" w:color="auto" w:fill="auto"/>
            <w:vAlign w:val="center"/>
          </w:tcPr>
          <w:p w:rsidR="00D8674A" w:rsidRPr="003F1B5A" w:rsidRDefault="00024ABD" w:rsidP="003F1B5A">
            <w:pPr>
              <w:tabs>
                <w:tab w:val="right" w:pos="4573"/>
              </w:tabs>
              <w:spacing w:after="12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None"/>
                    <w:listEntry w:val="PDR/CDR"/>
                    <w:listEntry w:val="SRR/PDR/CDR"/>
                    <w:listEntry w:val="Other"/>
                  </w:ddList>
                </w:ffData>
              </w:fldChar>
            </w:r>
            <w:r w:rsidR="003E6DDA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bookmarkEnd w:id="18"/>
          </w:p>
        </w:tc>
      </w:tr>
    </w:tbl>
    <w:p w:rsidR="00D90F31" w:rsidRPr="00D90F31" w:rsidRDefault="00D90F31" w:rsidP="00D90F31">
      <w:pPr>
        <w:spacing w:after="120"/>
        <w:jc w:val="both"/>
        <w:outlineLvl w:val="0"/>
        <w:rPr>
          <w:b/>
          <w:color w:val="000080"/>
        </w:rPr>
      </w:pPr>
      <w:r>
        <w:br w:type="page"/>
      </w:r>
      <w:r>
        <w:rPr>
          <w:b/>
          <w:color w:val="000080"/>
        </w:rPr>
        <w:lastRenderedPageBreak/>
        <w:t>Section III</w:t>
      </w:r>
      <w:r w:rsidRPr="00596661">
        <w:rPr>
          <w:b/>
          <w:color w:val="000080"/>
        </w:rPr>
        <w:t xml:space="preserve"> – </w:t>
      </w:r>
      <w:r>
        <w:rPr>
          <w:b/>
          <w:color w:val="000080"/>
        </w:rPr>
        <w:t>Project Requirements</w:t>
      </w:r>
    </w:p>
    <w:tbl>
      <w:tblPr>
        <w:tblW w:w="970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9703"/>
      </w:tblGrid>
      <w:tr w:rsidR="00823159" w:rsidRPr="003F1B5A" w:rsidTr="00823159">
        <w:trPr>
          <w:trHeight w:val="550"/>
          <w:tblCellSpacing w:w="20" w:type="dxa"/>
        </w:trPr>
        <w:tc>
          <w:tcPr>
            <w:tcW w:w="9623" w:type="dxa"/>
            <w:shd w:val="clear" w:color="auto" w:fill="FABF8F"/>
            <w:vAlign w:val="center"/>
          </w:tcPr>
          <w:p w:rsidR="00823159" w:rsidRPr="004F2FD8" w:rsidRDefault="00823159" w:rsidP="00823159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4F2FD8">
              <w:rPr>
                <w:sz w:val="22"/>
                <w:szCs w:val="22"/>
              </w:rPr>
              <w:t>REQUIREMENTS</w:t>
            </w:r>
          </w:p>
        </w:tc>
      </w:tr>
      <w:tr w:rsidR="00823159" w:rsidRPr="003F1B5A" w:rsidTr="00766F53">
        <w:trPr>
          <w:trHeight w:val="7381"/>
          <w:tblCellSpacing w:w="20" w:type="dxa"/>
        </w:trPr>
        <w:tc>
          <w:tcPr>
            <w:tcW w:w="9623" w:type="dxa"/>
            <w:shd w:val="clear" w:color="auto" w:fill="auto"/>
          </w:tcPr>
          <w:p w:rsidR="00823159" w:rsidRPr="00D90F31" w:rsidRDefault="00823159" w:rsidP="00823159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D90F31">
              <w:rPr>
                <w:sz w:val="22"/>
                <w:szCs w:val="22"/>
              </w:rPr>
              <w:t>Provide Project Requirements:</w:t>
            </w:r>
          </w:p>
          <w:p w:rsidR="00320AF5" w:rsidRPr="00320AF5" w:rsidRDefault="00024ABD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823159" w:rsidRPr="003F1B5A">
              <w:rPr>
                <w:sz w:val="22"/>
                <w:szCs w:val="22"/>
              </w:rPr>
              <w:instrText xml:space="preserve"> FORMTEXT </w:instrText>
            </w:r>
            <w:r w:rsidRPr="003F1B5A">
              <w:rPr>
                <w:sz w:val="22"/>
                <w:szCs w:val="22"/>
              </w:rPr>
            </w:r>
            <w:r w:rsidRPr="003F1B5A">
              <w:rPr>
                <w:sz w:val="22"/>
                <w:szCs w:val="22"/>
              </w:rPr>
              <w:fldChar w:fldCharType="separate"/>
            </w:r>
            <w:r w:rsidR="00320AF5" w:rsidRPr="00320AF5">
              <w:rPr>
                <w:sz w:val="22"/>
                <w:szCs w:val="22"/>
              </w:rPr>
              <w:t>Migration Requirements: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1. Customer Outreach - Notify App Owner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 xml:space="preserve">a) Determine if application is archive candidate 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2. Prepare application for migration from the WESTPrime environment to the HQ VM Cluster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a) Complete ESD Ticket - Request source code files and data from WESTPrime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b) Complete WestPrime JIRA Ticket - Request will include to lock the application database, on specific day and time or deployment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 xml:space="preserve">3. Move application source code files and configure access to current application data to Dev Stage VM environment 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a) Verify current version is the same version in STACR using DIFF file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b) Perform necessary application analysis to ensure no code changes are required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 xml:space="preserve">4. Create and update documentation 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a) Change Package Request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b) Version Description Document (VDD)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 xml:space="preserve">c) Update Architecture Diagram 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d) Update current SDD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5. Move application source code to stage VM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a) Perform DTRR to include developer testing in lieu of Q/A testing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b) Preform high-level Security Review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c) Perform UAT testing with the customer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6. Complete ORR and WESTPrime CCB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7. Prepare application for migration to Production VM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lastRenderedPageBreak/>
              <w:t>a) Application will be locked on Thursday at 6:00 pm Eastern Time per WESTPrime Jira Ticket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b) Deployment to HQ VM Cluster will occur the following Friday morning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c) Verify the successful deployment internally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d) Notify application owner of successful deployment completion and to validate the deployment</w:t>
            </w:r>
          </w:p>
          <w:p w:rsidR="00320AF5" w:rsidRPr="00320AF5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</w:p>
          <w:p w:rsidR="00823159" w:rsidRDefault="00320AF5" w:rsidP="00320AF5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20AF5">
              <w:rPr>
                <w:sz w:val="22"/>
                <w:szCs w:val="22"/>
              </w:rPr>
              <w:t>e) Notify ITCD with migration deployment customer validation</w:t>
            </w:r>
            <w:r>
              <w:rPr>
                <w:sz w:val="22"/>
                <w:szCs w:val="22"/>
              </w:rPr>
              <w:t xml:space="preserve"> </w:t>
            </w:r>
            <w:r w:rsidR="001F18DF">
              <w:rPr>
                <w:sz w:val="22"/>
                <w:szCs w:val="22"/>
              </w:rPr>
              <w:t xml:space="preserve"> </w:t>
            </w:r>
            <w:r w:rsidR="00024ABD" w:rsidRPr="003F1B5A">
              <w:rPr>
                <w:sz w:val="22"/>
                <w:szCs w:val="22"/>
              </w:rPr>
              <w:fldChar w:fldCharType="end"/>
            </w:r>
          </w:p>
        </w:tc>
      </w:tr>
    </w:tbl>
    <w:p w:rsidR="008850E5" w:rsidRDefault="008850E5" w:rsidP="00F52CEA">
      <w:pPr>
        <w:spacing w:after="120"/>
        <w:jc w:val="both"/>
        <w:outlineLvl w:val="0"/>
        <w:rPr>
          <w:b/>
          <w:color w:val="000080"/>
        </w:rPr>
      </w:pPr>
    </w:p>
    <w:p w:rsidR="00D8674A" w:rsidRPr="00281AA7" w:rsidRDefault="004F2FD8" w:rsidP="00F52CEA">
      <w:pPr>
        <w:spacing w:after="120"/>
        <w:jc w:val="both"/>
        <w:outlineLvl w:val="0"/>
        <w:rPr>
          <w:b/>
          <w:color w:val="000080"/>
        </w:rPr>
      </w:pPr>
      <w:r>
        <w:rPr>
          <w:b/>
          <w:color w:val="000080"/>
        </w:rPr>
        <w:t>Section IV</w:t>
      </w:r>
      <w:r w:rsidR="00D8674A" w:rsidRPr="00281AA7">
        <w:rPr>
          <w:b/>
          <w:color w:val="000080"/>
        </w:rPr>
        <w:t xml:space="preserve"> – Event Tailoring for Software Releases</w:t>
      </w:r>
    </w:p>
    <w:tbl>
      <w:tblPr>
        <w:tblW w:w="971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65"/>
        <w:gridCol w:w="5850"/>
        <w:gridCol w:w="351"/>
        <w:gridCol w:w="3364"/>
        <w:gridCol w:w="85"/>
      </w:tblGrid>
      <w:tr w:rsidR="00D8674A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FFCC99"/>
            <w:tcMar>
              <w:left w:w="115" w:type="dxa"/>
              <w:right w:w="115" w:type="dxa"/>
            </w:tcMar>
            <w:vAlign w:val="bottom"/>
          </w:tcPr>
          <w:p w:rsidR="00D8674A" w:rsidRPr="003F1B5A" w:rsidRDefault="00D8674A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1.</w:t>
            </w:r>
            <w:r w:rsidRPr="003F1B5A">
              <w:rPr>
                <w:sz w:val="22"/>
                <w:szCs w:val="22"/>
              </w:rPr>
              <w:tab/>
            </w:r>
            <w:r w:rsidR="002D704E" w:rsidRPr="003F1B5A">
              <w:rPr>
                <w:sz w:val="22"/>
                <w:szCs w:val="22"/>
              </w:rPr>
              <w:t xml:space="preserve">PHASE 1 - </w:t>
            </w:r>
            <w:r w:rsidRPr="003F1B5A">
              <w:rPr>
                <w:sz w:val="22"/>
                <w:szCs w:val="22"/>
              </w:rPr>
              <w:t>CONCEPT</w:t>
            </w:r>
          </w:p>
        </w:tc>
      </w:tr>
      <w:tr w:rsidR="002D704E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2D704E" w:rsidRPr="003F1B5A" w:rsidRDefault="002D704E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1a.</w:t>
            </w:r>
            <w:r w:rsidRPr="003F1B5A">
              <w:rPr>
                <w:sz w:val="22"/>
                <w:szCs w:val="22"/>
              </w:rPr>
              <w:tab/>
              <w:t>Project Tailoring Checklist</w:t>
            </w:r>
            <w:r w:rsidR="00B626C6" w:rsidRPr="003F1B5A">
              <w:rPr>
                <w:sz w:val="22"/>
                <w:szCs w:val="22"/>
              </w:rPr>
              <w:t xml:space="preserve"> (PTC)</w:t>
            </w:r>
            <w:r w:rsidR="00083051">
              <w:rPr>
                <w:sz w:val="22"/>
                <w:szCs w:val="22"/>
              </w:rPr>
              <w:t xml:space="preserve"> (All Class 1 &amp; 2 SRs)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2D704E" w:rsidRPr="003F1B5A" w:rsidRDefault="00024ABD" w:rsidP="007E3F61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C25F3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="002D704E" w:rsidRPr="003F1B5A">
              <w:rPr>
                <w:sz w:val="22"/>
                <w:szCs w:val="22"/>
              </w:rPr>
              <w:t xml:space="preserve"> Yes    </w:t>
            </w:r>
          </w:p>
        </w:tc>
      </w:tr>
      <w:tr w:rsidR="00D8674A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D8674A" w:rsidRPr="003F1B5A" w:rsidRDefault="00D8674A" w:rsidP="003F1B5A">
            <w:pPr>
              <w:tabs>
                <w:tab w:val="left" w:pos="516"/>
                <w:tab w:val="left" w:pos="105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1b.</w:t>
            </w:r>
            <w:r w:rsidRPr="003F1B5A">
              <w:rPr>
                <w:sz w:val="22"/>
                <w:szCs w:val="22"/>
              </w:rPr>
              <w:tab/>
              <w:t>P</w:t>
            </w:r>
            <w:r w:rsidR="002D704E" w:rsidRPr="003F1B5A">
              <w:rPr>
                <w:sz w:val="22"/>
                <w:szCs w:val="22"/>
              </w:rPr>
              <w:t xml:space="preserve">roject </w:t>
            </w:r>
            <w:r w:rsidRPr="003F1B5A">
              <w:rPr>
                <w:sz w:val="22"/>
                <w:szCs w:val="22"/>
              </w:rPr>
              <w:t>M</w:t>
            </w:r>
            <w:r w:rsidR="002D704E" w:rsidRPr="003F1B5A">
              <w:rPr>
                <w:sz w:val="22"/>
                <w:szCs w:val="22"/>
              </w:rPr>
              <w:t xml:space="preserve">anagement </w:t>
            </w:r>
            <w:r w:rsidRPr="003F1B5A">
              <w:rPr>
                <w:sz w:val="22"/>
                <w:szCs w:val="22"/>
              </w:rPr>
              <w:t>P</w:t>
            </w:r>
            <w:r w:rsidR="002D704E" w:rsidRPr="003F1B5A">
              <w:rPr>
                <w:sz w:val="22"/>
                <w:szCs w:val="22"/>
              </w:rPr>
              <w:t>lan (PMP)</w:t>
            </w:r>
          </w:p>
        </w:tc>
        <w:bookmarkStart w:id="19" w:name="Dropdown5"/>
        <w:tc>
          <w:tcPr>
            <w:tcW w:w="3389" w:type="dxa"/>
            <w:gridSpan w:val="2"/>
            <w:shd w:val="clear" w:color="auto" w:fill="auto"/>
            <w:vAlign w:val="center"/>
          </w:tcPr>
          <w:p w:rsidR="00D8674A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B712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B7122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B712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B7122" w:rsidRPr="003F1B5A">
              <w:rPr>
                <w:sz w:val="22"/>
                <w:szCs w:val="22"/>
              </w:rPr>
              <w:t xml:space="preserve"> No</w:t>
            </w:r>
            <w:bookmarkEnd w:id="19"/>
          </w:p>
        </w:tc>
      </w:tr>
      <w:tr w:rsidR="004222CA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4222CA" w:rsidRPr="003F1B5A" w:rsidRDefault="00F8131D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1c</w:t>
            </w:r>
            <w:r w:rsidR="004222CA" w:rsidRPr="003F1B5A">
              <w:rPr>
                <w:sz w:val="22"/>
                <w:szCs w:val="22"/>
              </w:rPr>
              <w:t>.</w:t>
            </w:r>
            <w:r w:rsidR="004222CA" w:rsidRPr="003F1B5A">
              <w:rPr>
                <w:sz w:val="22"/>
                <w:szCs w:val="22"/>
              </w:rPr>
              <w:tab/>
              <w:t>SRRT Presentation</w:t>
            </w:r>
          </w:p>
        </w:tc>
        <w:bookmarkStart w:id="20" w:name="Dropdown6"/>
        <w:tc>
          <w:tcPr>
            <w:tcW w:w="3389" w:type="dxa"/>
            <w:gridSpan w:val="2"/>
            <w:shd w:val="clear" w:color="auto" w:fill="auto"/>
            <w:vAlign w:val="center"/>
          </w:tcPr>
          <w:p w:rsidR="004222CA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Formal"/>
                    <w:listEntry w:val="Email"/>
                    <w:listEntry w:val="Not Required (class 2 SRs only)"/>
                  </w:ddList>
                </w:ffData>
              </w:fldChar>
            </w:r>
            <w:r w:rsidR="002D704E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bookmarkEnd w:id="20"/>
          </w:p>
        </w:tc>
      </w:tr>
      <w:tr w:rsidR="002C163B" w:rsidRPr="003F1B5A" w:rsidTr="008850E5">
        <w:trPr>
          <w:trHeight w:val="613"/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2C163B" w:rsidRPr="003F1B5A" w:rsidRDefault="002C163B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1" w:name="Text26"/>
            <w:r w:rsidR="002D704E"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21"/>
          </w:p>
        </w:tc>
      </w:tr>
      <w:tr w:rsidR="00D8674A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FFCC99"/>
            <w:vAlign w:val="bottom"/>
          </w:tcPr>
          <w:p w:rsidR="00D8674A" w:rsidRPr="003F1B5A" w:rsidRDefault="00D8674A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2.</w:t>
            </w:r>
            <w:r w:rsidRPr="003F1B5A">
              <w:rPr>
                <w:sz w:val="22"/>
                <w:szCs w:val="22"/>
              </w:rPr>
              <w:tab/>
            </w:r>
            <w:r w:rsidR="002D704E" w:rsidRPr="003F1B5A">
              <w:rPr>
                <w:sz w:val="22"/>
                <w:szCs w:val="22"/>
              </w:rPr>
              <w:t xml:space="preserve">PHASE 2 </w:t>
            </w:r>
            <w:r w:rsidR="00B626C6" w:rsidRPr="003F1B5A">
              <w:rPr>
                <w:sz w:val="22"/>
                <w:szCs w:val="22"/>
              </w:rPr>
              <w:t>–</w:t>
            </w:r>
            <w:r w:rsidR="002D704E" w:rsidRPr="003F1B5A">
              <w:rPr>
                <w:sz w:val="22"/>
                <w:szCs w:val="22"/>
              </w:rPr>
              <w:t xml:space="preserve"> REQUIREMENTS</w:t>
            </w:r>
          </w:p>
        </w:tc>
      </w:tr>
      <w:tr w:rsidR="002D704E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2D704E" w:rsidRPr="003F1B5A" w:rsidRDefault="002D704E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2a.</w:t>
            </w:r>
            <w:r w:rsidRPr="003F1B5A">
              <w:rPr>
                <w:sz w:val="22"/>
                <w:szCs w:val="22"/>
              </w:rPr>
              <w:tab/>
              <w:t>Requirements Specification (RS)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2D704E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04E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2D704E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D704E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2D704E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96C30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96C30" w:rsidRPr="003F1B5A" w:rsidRDefault="00E96C30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2b.</w:t>
            </w:r>
            <w:r w:rsidR="00255F63" w:rsidRPr="003F1B5A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Requirements Traceability Matrix (RTM)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96C30" w:rsidRPr="003F1B5A" w:rsidRDefault="00024ABD" w:rsidP="00887DE5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96C30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96C30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96C30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96C30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E1890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DE1890" w:rsidRPr="003E6EE7" w:rsidRDefault="00DE1890" w:rsidP="00AF24A0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E6EE7">
              <w:rPr>
                <w:sz w:val="22"/>
                <w:szCs w:val="22"/>
              </w:rPr>
              <w:t xml:space="preserve">Provide justification for no RTM: </w:t>
            </w:r>
            <w:r w:rsidR="00024ABD" w:rsidRPr="003E6EE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E6EE7">
              <w:rPr>
                <w:sz w:val="22"/>
                <w:szCs w:val="22"/>
              </w:rPr>
              <w:instrText xml:space="preserve"> FORMTEXT </w:instrText>
            </w:r>
            <w:r w:rsidR="00024ABD" w:rsidRPr="003E6EE7">
              <w:rPr>
                <w:sz w:val="22"/>
                <w:szCs w:val="22"/>
              </w:rPr>
            </w:r>
            <w:r w:rsidR="00024ABD" w:rsidRPr="003E6EE7">
              <w:rPr>
                <w:sz w:val="22"/>
                <w:szCs w:val="22"/>
              </w:rPr>
              <w:fldChar w:fldCharType="separate"/>
            </w:r>
            <w:r w:rsidR="00AF24A0">
              <w:rPr>
                <w:noProof/>
                <w:sz w:val="22"/>
                <w:szCs w:val="22"/>
              </w:rPr>
              <w:t xml:space="preserve">There is no functional change with this application release. It is moving from WESTPrime hosting to HQ Virtual Machine hosting. </w:t>
            </w:r>
            <w:r w:rsidR="00024ABD" w:rsidRPr="003E6EE7">
              <w:rPr>
                <w:sz w:val="22"/>
                <w:szCs w:val="22"/>
              </w:rPr>
              <w:fldChar w:fldCharType="end"/>
            </w:r>
          </w:p>
        </w:tc>
      </w:tr>
      <w:tr w:rsidR="00D8674A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D8674A" w:rsidRPr="003F1B5A" w:rsidRDefault="00D8674A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2</w:t>
            </w:r>
            <w:r w:rsidR="00694508">
              <w:rPr>
                <w:sz w:val="22"/>
                <w:szCs w:val="22"/>
              </w:rPr>
              <w:t>c</w:t>
            </w:r>
            <w:r w:rsidRPr="003F1B5A">
              <w:rPr>
                <w:sz w:val="22"/>
                <w:szCs w:val="22"/>
              </w:rPr>
              <w:t>.</w:t>
            </w:r>
            <w:r w:rsidRPr="003F1B5A">
              <w:rPr>
                <w:sz w:val="22"/>
                <w:szCs w:val="22"/>
              </w:rPr>
              <w:tab/>
              <w:t>Use Cases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D8674A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A7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281AA7" w:rsidRPr="003F1B5A">
              <w:rPr>
                <w:sz w:val="22"/>
                <w:szCs w:val="22"/>
              </w:rPr>
              <w:t xml:space="preserve"> Yes </w:t>
            </w:r>
            <w:r w:rsidR="002D704E" w:rsidRPr="003F1B5A">
              <w:rPr>
                <w:sz w:val="22"/>
                <w:szCs w:val="22"/>
              </w:rPr>
              <w:t xml:space="preserve">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81AA7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281AA7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8674A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D8674A" w:rsidRPr="003F1B5A" w:rsidRDefault="00D8674A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2</w:t>
            </w:r>
            <w:r w:rsidR="00694508">
              <w:rPr>
                <w:sz w:val="22"/>
                <w:szCs w:val="22"/>
              </w:rPr>
              <w:t>d</w:t>
            </w:r>
            <w:r w:rsidRPr="003F1B5A">
              <w:rPr>
                <w:sz w:val="22"/>
                <w:szCs w:val="22"/>
              </w:rPr>
              <w:t>.</w:t>
            </w:r>
            <w:r w:rsidRPr="003F1B5A">
              <w:rPr>
                <w:sz w:val="22"/>
                <w:szCs w:val="22"/>
              </w:rPr>
              <w:tab/>
              <w:t>Security Category</w:t>
            </w:r>
          </w:p>
        </w:tc>
        <w:bookmarkStart w:id="22" w:name="Dropdown7"/>
        <w:tc>
          <w:tcPr>
            <w:tcW w:w="3389" w:type="dxa"/>
            <w:gridSpan w:val="2"/>
            <w:shd w:val="clear" w:color="auto" w:fill="auto"/>
            <w:vAlign w:val="center"/>
          </w:tcPr>
          <w:p w:rsidR="00D8674A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ew System"/>
                    <w:listEntry w:val="Existing System"/>
                    <w:listEntry w:val="Not Required"/>
                  </w:ddList>
                </w:ffData>
              </w:fldChar>
            </w:r>
            <w:r w:rsidR="002D704E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bookmarkEnd w:id="22"/>
          </w:p>
        </w:tc>
      </w:tr>
      <w:tr w:rsidR="00D8674A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D8674A" w:rsidRPr="003F1B5A" w:rsidRDefault="00F8131D" w:rsidP="003F1B5A">
            <w:pPr>
              <w:tabs>
                <w:tab w:val="left" w:pos="516"/>
                <w:tab w:val="left" w:pos="107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2</w:t>
            </w:r>
            <w:r w:rsidR="00694508">
              <w:rPr>
                <w:sz w:val="22"/>
                <w:szCs w:val="22"/>
              </w:rPr>
              <w:t>e</w:t>
            </w:r>
            <w:r w:rsidR="00D8674A" w:rsidRPr="003F1B5A">
              <w:rPr>
                <w:sz w:val="22"/>
                <w:szCs w:val="22"/>
              </w:rPr>
              <w:t>.</w:t>
            </w:r>
            <w:r w:rsidR="00D8674A" w:rsidRPr="003F1B5A">
              <w:rPr>
                <w:sz w:val="22"/>
                <w:szCs w:val="22"/>
              </w:rPr>
              <w:tab/>
              <w:t>S</w:t>
            </w:r>
            <w:r w:rsidR="002D704E" w:rsidRPr="003F1B5A">
              <w:rPr>
                <w:sz w:val="22"/>
                <w:szCs w:val="22"/>
              </w:rPr>
              <w:t xml:space="preserve">ystem </w:t>
            </w:r>
            <w:r w:rsidR="00D8674A" w:rsidRPr="003F1B5A">
              <w:rPr>
                <w:sz w:val="22"/>
                <w:szCs w:val="22"/>
              </w:rPr>
              <w:t>R</w:t>
            </w:r>
            <w:r w:rsidR="002D704E" w:rsidRPr="003F1B5A">
              <w:rPr>
                <w:sz w:val="22"/>
                <w:szCs w:val="22"/>
              </w:rPr>
              <w:t xml:space="preserve">equirements </w:t>
            </w:r>
            <w:r w:rsidR="00D8674A" w:rsidRPr="003F1B5A">
              <w:rPr>
                <w:sz w:val="22"/>
                <w:szCs w:val="22"/>
              </w:rPr>
              <w:t>R</w:t>
            </w:r>
            <w:r w:rsidR="002D704E" w:rsidRPr="003F1B5A">
              <w:rPr>
                <w:sz w:val="22"/>
                <w:szCs w:val="22"/>
              </w:rPr>
              <w:t>eview (SRR)</w:t>
            </w:r>
          </w:p>
        </w:tc>
        <w:bookmarkStart w:id="23" w:name="Dropdown8"/>
        <w:tc>
          <w:tcPr>
            <w:tcW w:w="3389" w:type="dxa"/>
            <w:gridSpan w:val="2"/>
            <w:shd w:val="clear" w:color="auto" w:fill="auto"/>
            <w:vAlign w:val="center"/>
          </w:tcPr>
          <w:p w:rsidR="00D8674A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2"/>
                    <w:listEntry w:val="Formal"/>
                    <w:listEntry w:val="E-mail"/>
                    <w:listEntry w:val="Waived"/>
                    <w:listEntry w:val="Combined"/>
                  </w:ddList>
                </w:ffData>
              </w:fldChar>
            </w:r>
            <w:r w:rsidR="002D704E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bookmarkEnd w:id="23"/>
          </w:p>
        </w:tc>
      </w:tr>
      <w:tr w:rsidR="002C163B" w:rsidRPr="003F1B5A" w:rsidTr="008850E5">
        <w:trPr>
          <w:trHeight w:val="613"/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2C163B" w:rsidRPr="003F1B5A" w:rsidRDefault="00281AA7" w:rsidP="00AF24A0">
            <w:pPr>
              <w:tabs>
                <w:tab w:val="left" w:pos="360"/>
              </w:tabs>
              <w:spacing w:after="0"/>
              <w:rPr>
                <w:sz w:val="20"/>
                <w:szCs w:val="20"/>
              </w:rPr>
            </w:pPr>
            <w:r w:rsidRPr="003F1B5A">
              <w:rPr>
                <w:sz w:val="22"/>
                <w:szCs w:val="22"/>
              </w:rPr>
              <w:t>Comments</w:t>
            </w:r>
            <w:r w:rsidRPr="003F1B5A">
              <w:rPr>
                <w:sz w:val="20"/>
                <w:szCs w:val="20"/>
              </w:rPr>
              <w:t xml:space="preserve">: </w:t>
            </w:r>
            <w:r w:rsidR="00024ABD" w:rsidRPr="003F1B5A"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4" w:name="Text18"/>
            <w:r w:rsidRPr="003F1B5A">
              <w:rPr>
                <w:sz w:val="20"/>
                <w:szCs w:val="20"/>
              </w:rPr>
              <w:instrText xml:space="preserve"> FORMTEXT </w:instrText>
            </w:r>
            <w:r w:rsidR="00024ABD" w:rsidRPr="003F1B5A">
              <w:rPr>
                <w:sz w:val="20"/>
                <w:szCs w:val="20"/>
              </w:rPr>
            </w:r>
            <w:r w:rsidR="00024ABD" w:rsidRPr="003F1B5A">
              <w:rPr>
                <w:sz w:val="20"/>
                <w:szCs w:val="20"/>
              </w:rPr>
              <w:fldChar w:fldCharType="separate"/>
            </w:r>
            <w:r w:rsidR="00AF24A0" w:rsidRPr="00AF24A0">
              <w:rPr>
                <w:noProof/>
                <w:sz w:val="20"/>
                <w:szCs w:val="20"/>
              </w:rPr>
              <w:t>There is no functional change with this application release. It is moving from WESTPrime hosting to HQ Virtual Machine hosting.</w:t>
            </w:r>
            <w:r w:rsidR="00024ABD" w:rsidRPr="003F1B5A">
              <w:rPr>
                <w:sz w:val="20"/>
                <w:szCs w:val="20"/>
              </w:rPr>
              <w:fldChar w:fldCharType="end"/>
            </w:r>
            <w:bookmarkEnd w:id="24"/>
          </w:p>
        </w:tc>
      </w:tr>
      <w:tr w:rsidR="00281AA7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FFCC99"/>
          </w:tcPr>
          <w:p w:rsidR="00281AA7" w:rsidRPr="003F1B5A" w:rsidRDefault="00971E50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br w:type="page"/>
            </w:r>
            <w:r w:rsidR="00281AA7" w:rsidRPr="003F1B5A">
              <w:rPr>
                <w:sz w:val="22"/>
                <w:szCs w:val="22"/>
              </w:rPr>
              <w:t>3.</w:t>
            </w:r>
            <w:r w:rsidR="00281AA7" w:rsidRPr="003F1B5A">
              <w:rPr>
                <w:sz w:val="22"/>
                <w:szCs w:val="22"/>
              </w:rPr>
              <w:tab/>
            </w:r>
            <w:r w:rsidR="00656A4C" w:rsidRPr="003F1B5A">
              <w:rPr>
                <w:sz w:val="22"/>
                <w:szCs w:val="22"/>
              </w:rPr>
              <w:t xml:space="preserve">PHASE 3 </w:t>
            </w:r>
            <w:r w:rsidR="00B626C6" w:rsidRPr="003F1B5A">
              <w:rPr>
                <w:sz w:val="22"/>
                <w:szCs w:val="22"/>
              </w:rPr>
              <w:t>–</w:t>
            </w:r>
            <w:r w:rsidR="00656A4C" w:rsidRPr="003F1B5A">
              <w:rPr>
                <w:sz w:val="22"/>
                <w:szCs w:val="22"/>
              </w:rPr>
              <w:t xml:space="preserve"> DESIGN</w:t>
            </w:r>
          </w:p>
        </w:tc>
      </w:tr>
      <w:tr w:rsidR="00C51EDF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C51EDF" w:rsidRPr="003F1B5A" w:rsidRDefault="00C51EDF" w:rsidP="00E916AF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3a.</w:t>
            </w:r>
            <w:r w:rsidR="00255F63" w:rsidRPr="003F1B5A">
              <w:rPr>
                <w:sz w:val="22"/>
                <w:szCs w:val="22"/>
              </w:rPr>
              <w:tab/>
            </w:r>
            <w:r w:rsidR="00352A0E">
              <w:rPr>
                <w:sz w:val="22"/>
                <w:szCs w:val="22"/>
              </w:rPr>
              <w:t>**</w:t>
            </w:r>
            <w:r w:rsidR="00255F63">
              <w:rPr>
                <w:sz w:val="22"/>
                <w:szCs w:val="22"/>
              </w:rPr>
              <w:t>Architecture Review Board (ARB)</w:t>
            </w:r>
            <w:r w:rsidR="00E916AF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Key Decision Point (KDP)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C51EDF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1ED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C51EDF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51ED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C51EDF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352A0E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352A0E" w:rsidRPr="003F1B5A" w:rsidRDefault="00352A0E" w:rsidP="00352A0E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</w:p>
        </w:tc>
      </w:tr>
      <w:tr w:rsidR="008D74BE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8D74BE" w:rsidRPr="00024FBA" w:rsidRDefault="008D74BE" w:rsidP="008850E5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024FBA">
              <w:rPr>
                <w:sz w:val="22"/>
                <w:szCs w:val="22"/>
              </w:rPr>
              <w:t>If the application is hoste</w:t>
            </w:r>
            <w:r w:rsidR="008850E5">
              <w:rPr>
                <w:sz w:val="22"/>
                <w:szCs w:val="22"/>
              </w:rPr>
              <w:t xml:space="preserve">d by a vendor (ex: eTouch) provide name of </w:t>
            </w:r>
            <w:r w:rsidRPr="00024FBA">
              <w:rPr>
                <w:sz w:val="22"/>
                <w:szCs w:val="22"/>
              </w:rPr>
              <w:t xml:space="preserve">vendor:  </w:t>
            </w:r>
            <w:r w:rsidR="00024ABD" w:rsidRPr="00024FBA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24FBA">
              <w:rPr>
                <w:sz w:val="22"/>
                <w:szCs w:val="22"/>
              </w:rPr>
              <w:instrText xml:space="preserve"> FORMTEXT </w:instrText>
            </w:r>
            <w:r w:rsidR="00024ABD" w:rsidRPr="00024FBA">
              <w:rPr>
                <w:sz w:val="22"/>
                <w:szCs w:val="22"/>
              </w:rPr>
            </w:r>
            <w:r w:rsidR="00024ABD" w:rsidRPr="00024FBA">
              <w:rPr>
                <w:sz w:val="22"/>
                <w:szCs w:val="22"/>
              </w:rPr>
              <w:fldChar w:fldCharType="separate"/>
            </w:r>
            <w:r w:rsidRPr="00024FBA">
              <w:rPr>
                <w:noProof/>
                <w:sz w:val="22"/>
                <w:szCs w:val="22"/>
              </w:rPr>
              <w:t> </w:t>
            </w:r>
            <w:r w:rsidRPr="00024FBA">
              <w:rPr>
                <w:noProof/>
                <w:sz w:val="22"/>
                <w:szCs w:val="22"/>
              </w:rPr>
              <w:t> </w:t>
            </w:r>
            <w:r w:rsidRPr="00024FBA">
              <w:rPr>
                <w:noProof/>
                <w:sz w:val="22"/>
                <w:szCs w:val="22"/>
              </w:rPr>
              <w:t> </w:t>
            </w:r>
            <w:r w:rsidRPr="00024FBA">
              <w:rPr>
                <w:noProof/>
                <w:sz w:val="22"/>
                <w:szCs w:val="22"/>
              </w:rPr>
              <w:t> </w:t>
            </w:r>
            <w:r w:rsidRPr="00024FBA">
              <w:rPr>
                <w:noProof/>
                <w:sz w:val="22"/>
                <w:szCs w:val="22"/>
              </w:rPr>
              <w:t> </w:t>
            </w:r>
            <w:r w:rsidR="00024ABD" w:rsidRPr="00024FBA">
              <w:rPr>
                <w:sz w:val="22"/>
                <w:szCs w:val="22"/>
              </w:rPr>
              <w:fldChar w:fldCharType="end"/>
            </w:r>
          </w:p>
        </w:tc>
      </w:tr>
      <w:tr w:rsidR="00305C12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305C12" w:rsidRPr="003F1B5A" w:rsidRDefault="00352A0E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3b</w:t>
            </w:r>
            <w:r w:rsidR="00305C12" w:rsidRPr="003F1B5A">
              <w:rPr>
                <w:sz w:val="22"/>
                <w:szCs w:val="22"/>
              </w:rPr>
              <w:t>.</w:t>
            </w:r>
            <w:r w:rsidR="00305C12" w:rsidRPr="003F1B5A">
              <w:rPr>
                <w:sz w:val="22"/>
                <w:szCs w:val="22"/>
              </w:rPr>
              <w:tab/>
              <w:t>Design Specification</w:t>
            </w:r>
            <w:r w:rsidR="003E6DDA" w:rsidRPr="003F1B5A">
              <w:rPr>
                <w:sz w:val="22"/>
                <w:szCs w:val="22"/>
              </w:rPr>
              <w:t xml:space="preserve"> (DS)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305C1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05C12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05C12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305C12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305C12" w:rsidRPr="003F1B5A" w:rsidRDefault="00352A0E" w:rsidP="003F1B5A">
            <w:pPr>
              <w:tabs>
                <w:tab w:val="left" w:pos="516"/>
                <w:tab w:val="left" w:pos="107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3c</w:t>
            </w:r>
            <w:r w:rsidR="00305C12" w:rsidRPr="003F1B5A">
              <w:rPr>
                <w:sz w:val="22"/>
                <w:szCs w:val="22"/>
              </w:rPr>
              <w:t>.</w:t>
            </w:r>
            <w:r w:rsidR="00305C12" w:rsidRPr="003F1B5A">
              <w:rPr>
                <w:sz w:val="22"/>
                <w:szCs w:val="22"/>
              </w:rPr>
              <w:tab/>
              <w:t>Preliminary Design Review (PDR)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305C1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2"/>
                    <w:listEntry w:val="Formal"/>
                    <w:listEntry w:val="E-mail"/>
                    <w:listEntry w:val="Waived"/>
                    <w:listEntry w:val="Combined"/>
                  </w:ddList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</w:p>
        </w:tc>
      </w:tr>
      <w:tr w:rsidR="00305C12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305C12" w:rsidRPr="003F1B5A" w:rsidRDefault="00352A0E" w:rsidP="003F1B5A">
            <w:pPr>
              <w:tabs>
                <w:tab w:val="left" w:pos="516"/>
                <w:tab w:val="left" w:pos="107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3d</w:t>
            </w:r>
            <w:r w:rsidR="00305C12" w:rsidRPr="003F1B5A">
              <w:rPr>
                <w:sz w:val="22"/>
                <w:szCs w:val="22"/>
              </w:rPr>
              <w:t>.</w:t>
            </w:r>
            <w:r w:rsidR="00305C12" w:rsidRPr="003F1B5A">
              <w:rPr>
                <w:sz w:val="22"/>
                <w:szCs w:val="22"/>
              </w:rPr>
              <w:tab/>
              <w:t>Critical Design Review (CDR)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305C1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2"/>
                    <w:listEntry w:val="Formal"/>
                    <w:listEntry w:val="E-mail"/>
                    <w:listEntry w:val="Waived"/>
                    <w:listEntry w:val="Combined"/>
                  </w:ddList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</w:p>
        </w:tc>
      </w:tr>
      <w:tr w:rsidR="00305C12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305C12" w:rsidRPr="003F1B5A" w:rsidRDefault="00352A0E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3e</w:t>
            </w:r>
            <w:r w:rsidR="00305C12" w:rsidRPr="003F1B5A">
              <w:rPr>
                <w:sz w:val="22"/>
                <w:szCs w:val="22"/>
                <w:lang w:val="it-IT"/>
              </w:rPr>
              <w:t>.</w:t>
            </w:r>
            <w:r w:rsidR="00305C12" w:rsidRPr="003F1B5A">
              <w:rPr>
                <w:sz w:val="22"/>
                <w:szCs w:val="22"/>
                <w:lang w:val="it-IT"/>
              </w:rPr>
              <w:tab/>
              <w:t>Interface Control Document (ICD)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305C1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05C12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05C12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305C12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305C12" w:rsidRPr="003F1B5A" w:rsidRDefault="00352A0E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3f</w:t>
            </w:r>
            <w:r w:rsidR="00305C12" w:rsidRPr="003F1B5A">
              <w:rPr>
                <w:sz w:val="22"/>
                <w:szCs w:val="22"/>
              </w:rPr>
              <w:t>.</w:t>
            </w:r>
            <w:r w:rsidR="00305C12" w:rsidRPr="003F1B5A">
              <w:rPr>
                <w:sz w:val="22"/>
                <w:szCs w:val="22"/>
              </w:rPr>
              <w:tab/>
              <w:t>Security Self-Assessment Checklist</w:t>
            </w:r>
            <w:r w:rsidR="00B626C6" w:rsidRPr="003F1B5A">
              <w:rPr>
                <w:sz w:val="22"/>
                <w:szCs w:val="22"/>
              </w:rPr>
              <w:t xml:space="preserve"> (SSAC) 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305C1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05C12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C1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05C12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281AA7" w:rsidRPr="003F1B5A" w:rsidTr="008850E5">
        <w:trPr>
          <w:trHeight w:val="595"/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281AA7" w:rsidRPr="003F1B5A" w:rsidRDefault="00281AA7" w:rsidP="00ED6623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5" w:name="Text19"/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AF24A0">
              <w:rPr>
                <w:noProof/>
                <w:sz w:val="22"/>
                <w:szCs w:val="22"/>
              </w:rPr>
              <w:t>Security will pull last SSAC</w:t>
            </w:r>
            <w:r w:rsidR="00ED6623">
              <w:rPr>
                <w:noProof/>
                <w:sz w:val="22"/>
                <w:szCs w:val="22"/>
              </w:rPr>
              <w:t xml:space="preserve"> and review. Security will update the review accordingly and re-submit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25"/>
          </w:p>
        </w:tc>
      </w:tr>
      <w:tr w:rsidR="00281AA7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FFCC99"/>
            <w:vAlign w:val="center"/>
          </w:tcPr>
          <w:p w:rsidR="00281AA7" w:rsidRPr="003F1B5A" w:rsidRDefault="00281AA7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4.</w:t>
            </w:r>
            <w:r w:rsidRPr="003F1B5A">
              <w:rPr>
                <w:sz w:val="22"/>
                <w:szCs w:val="22"/>
              </w:rPr>
              <w:tab/>
            </w:r>
            <w:r w:rsidR="00656A4C" w:rsidRPr="003F1B5A">
              <w:rPr>
                <w:sz w:val="22"/>
                <w:szCs w:val="22"/>
              </w:rPr>
              <w:t xml:space="preserve">PHASE 4 </w:t>
            </w:r>
            <w:r w:rsidR="00B626C6" w:rsidRPr="003F1B5A">
              <w:rPr>
                <w:sz w:val="22"/>
                <w:szCs w:val="22"/>
              </w:rPr>
              <w:t>–</w:t>
            </w:r>
            <w:r w:rsidR="00656A4C" w:rsidRPr="003F1B5A">
              <w:rPr>
                <w:sz w:val="22"/>
                <w:szCs w:val="22"/>
              </w:rPr>
              <w:t xml:space="preserve"> </w:t>
            </w:r>
            <w:r w:rsidRPr="003F1B5A">
              <w:rPr>
                <w:sz w:val="22"/>
                <w:szCs w:val="22"/>
              </w:rPr>
              <w:t>DEVELOPMENT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41E0D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4a.</w:t>
            </w:r>
            <w:r w:rsidRPr="003F1B5A">
              <w:rPr>
                <w:sz w:val="22"/>
                <w:szCs w:val="22"/>
              </w:rPr>
              <w:tab/>
              <w:t>Test Plan &amp; Procedures (TPP)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4b</w:t>
            </w:r>
            <w:r w:rsidR="0088770F">
              <w:rPr>
                <w:sz w:val="22"/>
                <w:szCs w:val="22"/>
              </w:rPr>
              <w:t>.</w:t>
            </w:r>
            <w:r w:rsidR="00E41E0D" w:rsidRPr="003F1B5A">
              <w:rPr>
                <w:sz w:val="22"/>
                <w:szCs w:val="22"/>
              </w:rPr>
              <w:tab/>
              <w:t>Unit Test Forms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4c</w:t>
            </w:r>
            <w:r w:rsidR="00E41E0D" w:rsidRPr="003F1B5A">
              <w:rPr>
                <w:sz w:val="22"/>
                <w:szCs w:val="22"/>
              </w:rPr>
              <w:t>.</w:t>
            </w:r>
            <w:r w:rsidR="00E41E0D" w:rsidRPr="003F1B5A">
              <w:rPr>
                <w:sz w:val="22"/>
                <w:szCs w:val="22"/>
              </w:rPr>
              <w:tab/>
              <w:t>Developer Test Reports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4d</w:t>
            </w:r>
            <w:r w:rsidR="00E41E0D" w:rsidRPr="003F1B5A">
              <w:rPr>
                <w:sz w:val="22"/>
                <w:szCs w:val="22"/>
              </w:rPr>
              <w:t>.</w:t>
            </w:r>
            <w:r w:rsidR="00E41E0D" w:rsidRPr="003F1B5A">
              <w:rPr>
                <w:sz w:val="22"/>
                <w:szCs w:val="22"/>
              </w:rPr>
              <w:tab/>
              <w:t>Integration Test Results Report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4e</w:t>
            </w:r>
            <w:r w:rsidR="00E41E0D" w:rsidRPr="003F1B5A">
              <w:rPr>
                <w:sz w:val="22"/>
                <w:szCs w:val="22"/>
              </w:rPr>
              <w:t>.</w:t>
            </w:r>
            <w:r w:rsidR="00E41E0D" w:rsidRPr="003F1B5A">
              <w:rPr>
                <w:sz w:val="22"/>
                <w:szCs w:val="22"/>
              </w:rPr>
              <w:tab/>
              <w:t>Stress Test Results Report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4f</w:t>
            </w:r>
            <w:r w:rsidR="00E41E0D" w:rsidRPr="003F1B5A">
              <w:rPr>
                <w:sz w:val="22"/>
                <w:szCs w:val="22"/>
              </w:rPr>
              <w:t>.</w:t>
            </w:r>
            <w:r w:rsidR="00E41E0D" w:rsidRPr="003F1B5A">
              <w:rPr>
                <w:sz w:val="22"/>
                <w:szCs w:val="22"/>
              </w:rPr>
              <w:tab/>
              <w:t>Benchmark Test Results Report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rHeight w:val="289"/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4g</w:t>
            </w:r>
            <w:r w:rsidR="00E41E0D" w:rsidRPr="003F1B5A">
              <w:rPr>
                <w:sz w:val="22"/>
                <w:szCs w:val="22"/>
              </w:rPr>
              <w:t>.</w:t>
            </w:r>
            <w:r w:rsidR="00E41E0D" w:rsidRPr="003F1B5A">
              <w:rPr>
                <w:sz w:val="22"/>
                <w:szCs w:val="22"/>
              </w:rPr>
              <w:tab/>
              <w:t>Development-to-SEF Migration Form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41E0D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</w:t>
            </w:r>
            <w:r w:rsidR="00E96C30">
              <w:rPr>
                <w:sz w:val="22"/>
                <w:szCs w:val="22"/>
              </w:rPr>
              <w:t>h.</w:t>
            </w:r>
            <w:r w:rsidRPr="003F1B5A">
              <w:rPr>
                <w:sz w:val="22"/>
                <w:szCs w:val="22"/>
              </w:rPr>
              <w:tab/>
            </w:r>
            <w:r w:rsidR="00E916AF">
              <w:rPr>
                <w:sz w:val="22"/>
                <w:szCs w:val="22"/>
              </w:rPr>
              <w:t xml:space="preserve">Developer </w:t>
            </w:r>
            <w:r w:rsidRPr="003F1B5A">
              <w:rPr>
                <w:sz w:val="22"/>
                <w:szCs w:val="22"/>
              </w:rPr>
              <w:t>Test Readiness Review (</w:t>
            </w:r>
            <w:r w:rsidR="00E916AF">
              <w:rPr>
                <w:sz w:val="22"/>
                <w:szCs w:val="22"/>
              </w:rPr>
              <w:t>D</w:t>
            </w:r>
            <w:r w:rsidRPr="003F1B5A">
              <w:rPr>
                <w:sz w:val="22"/>
                <w:szCs w:val="22"/>
              </w:rPr>
              <w:t>TRR)</w:t>
            </w:r>
            <w:r w:rsidR="008850E5">
              <w:rPr>
                <w:sz w:val="22"/>
                <w:szCs w:val="22"/>
              </w:rPr>
              <w:t xml:space="preserve"> and</w:t>
            </w:r>
            <w:r w:rsidR="00E916AF">
              <w:rPr>
                <w:sz w:val="22"/>
                <w:szCs w:val="22"/>
              </w:rPr>
              <w:t xml:space="preserve"> </w:t>
            </w:r>
            <w:r w:rsidR="008850E5">
              <w:rPr>
                <w:sz w:val="22"/>
                <w:szCs w:val="22"/>
              </w:rPr>
              <w:t xml:space="preserve">DTRR Entry-Exit </w:t>
            </w:r>
            <w:r w:rsidR="00E916AF">
              <w:rPr>
                <w:sz w:val="22"/>
                <w:szCs w:val="22"/>
              </w:rPr>
              <w:t>Checklist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Formal"/>
                    <w:listEntry w:val="E-mail"/>
                    <w:listEntry w:val="Waived"/>
                    <w:listEntry w:val="Combined"/>
                  </w:ddList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96C3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D28B5">
              <w:rPr>
                <w:sz w:val="22"/>
                <w:szCs w:val="22"/>
              </w:rPr>
              <w:t>i</w:t>
            </w:r>
            <w:r w:rsidR="0088770F">
              <w:rPr>
                <w:sz w:val="22"/>
                <w:szCs w:val="22"/>
              </w:rPr>
              <w:t>.</w:t>
            </w:r>
            <w:r w:rsidR="0088770F" w:rsidRPr="003F1B5A">
              <w:rPr>
                <w:sz w:val="22"/>
                <w:szCs w:val="22"/>
              </w:rPr>
              <w:tab/>
            </w:r>
            <w:r w:rsidR="00E41E0D" w:rsidRPr="003F1B5A">
              <w:rPr>
                <w:sz w:val="22"/>
                <w:szCs w:val="22"/>
              </w:rPr>
              <w:t>Training and Outreach Plan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E41E0D" w:rsidP="0088770F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</w:t>
            </w:r>
            <w:r w:rsidR="003D28B5">
              <w:rPr>
                <w:sz w:val="22"/>
                <w:szCs w:val="22"/>
              </w:rPr>
              <w:t>j</w:t>
            </w:r>
            <w:r w:rsidRPr="003F1B5A">
              <w:rPr>
                <w:sz w:val="22"/>
                <w:szCs w:val="22"/>
              </w:rPr>
              <w:t>.</w:t>
            </w:r>
            <w:r w:rsidR="0088770F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 xml:space="preserve">User and Operations </w:t>
            </w:r>
            <w:r w:rsidR="00B626C6" w:rsidRPr="003F1B5A">
              <w:rPr>
                <w:sz w:val="22"/>
                <w:szCs w:val="22"/>
              </w:rPr>
              <w:t>G</w:t>
            </w:r>
            <w:r w:rsidRPr="003F1B5A">
              <w:rPr>
                <w:sz w:val="22"/>
                <w:szCs w:val="22"/>
              </w:rPr>
              <w:t>uide</w:t>
            </w:r>
            <w:r w:rsidR="00B626C6" w:rsidRPr="003F1B5A">
              <w:rPr>
                <w:sz w:val="22"/>
                <w:szCs w:val="22"/>
              </w:rPr>
              <w:t xml:space="preserve"> (UOG)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1E0D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1E0D" w:rsidRPr="003F1B5A" w:rsidRDefault="007E6978" w:rsidP="003D28B5">
            <w:pPr>
              <w:tabs>
                <w:tab w:val="left" w:pos="516"/>
              </w:tabs>
              <w:spacing w:after="0"/>
              <w:rPr>
                <w:sz w:val="22"/>
                <w:szCs w:val="22"/>
                <w:lang w:val="fr-FR"/>
              </w:rPr>
            </w:pPr>
            <w:r w:rsidRPr="003F1B5A">
              <w:rPr>
                <w:sz w:val="22"/>
                <w:szCs w:val="22"/>
                <w:lang w:val="fr-FR"/>
              </w:rPr>
              <w:t>4</w:t>
            </w:r>
            <w:r w:rsidR="003D28B5">
              <w:rPr>
                <w:sz w:val="22"/>
                <w:szCs w:val="22"/>
                <w:lang w:val="fr-FR"/>
              </w:rPr>
              <w:t>k</w:t>
            </w:r>
            <w:r w:rsidR="00E41E0D" w:rsidRPr="003F1B5A">
              <w:rPr>
                <w:sz w:val="22"/>
                <w:szCs w:val="22"/>
                <w:lang w:val="fr-FR"/>
              </w:rPr>
              <w:t>.</w:t>
            </w:r>
            <w:r w:rsidR="00E41E0D" w:rsidRPr="003F1B5A">
              <w:rPr>
                <w:sz w:val="22"/>
                <w:szCs w:val="22"/>
                <w:lang w:val="fr-FR"/>
              </w:rPr>
              <w:tab/>
              <w:t>Version Description Document (VDD)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1E0D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1E0D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1E0D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F168FF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F168FF" w:rsidRPr="003F1B5A" w:rsidRDefault="00F168FF" w:rsidP="00E96C30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</w:t>
            </w:r>
            <w:r w:rsidR="003D28B5">
              <w:rPr>
                <w:sz w:val="22"/>
                <w:szCs w:val="22"/>
              </w:rPr>
              <w:t>l</w:t>
            </w:r>
            <w:r w:rsidRPr="003F1B5A">
              <w:rPr>
                <w:sz w:val="22"/>
                <w:szCs w:val="22"/>
              </w:rPr>
              <w:t>.</w:t>
            </w:r>
            <w:r w:rsidR="00255F63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System Description Document (SDD)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F168FF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168F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F168FF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68F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F168FF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F168FF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F168FF" w:rsidRPr="003F1B5A" w:rsidRDefault="00F168FF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</w:t>
            </w:r>
            <w:r w:rsidR="003D28B5">
              <w:rPr>
                <w:sz w:val="22"/>
                <w:szCs w:val="22"/>
              </w:rPr>
              <w:t>m</w:t>
            </w:r>
            <w:r w:rsidRPr="003F1B5A">
              <w:rPr>
                <w:sz w:val="22"/>
                <w:szCs w:val="22"/>
              </w:rPr>
              <w:t>.</w:t>
            </w:r>
            <w:r w:rsidR="00255F63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Capacity Planning Report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F168FF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68F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F168FF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168F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F168FF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47D5A" w:rsidRPr="003F1B5A" w:rsidTr="003D28B5">
        <w:trPr>
          <w:tblCellSpacing w:w="20" w:type="dxa"/>
          <w:jc w:val="center"/>
        </w:trPr>
        <w:tc>
          <w:tcPr>
            <w:tcW w:w="6206" w:type="dxa"/>
            <w:gridSpan w:val="3"/>
            <w:shd w:val="clear" w:color="auto" w:fill="auto"/>
            <w:vAlign w:val="center"/>
          </w:tcPr>
          <w:p w:rsidR="00E47D5A" w:rsidRPr="003F1B5A" w:rsidRDefault="00E47D5A" w:rsidP="003D28B5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4</w:t>
            </w:r>
            <w:r w:rsidR="003D28B5">
              <w:rPr>
                <w:sz w:val="22"/>
                <w:szCs w:val="22"/>
              </w:rPr>
              <w:t>n</w:t>
            </w:r>
            <w:r w:rsidRPr="003F1B5A">
              <w:rPr>
                <w:sz w:val="22"/>
                <w:szCs w:val="22"/>
              </w:rPr>
              <w:t>.</w:t>
            </w:r>
            <w:r w:rsidR="00255F63" w:rsidRPr="003F1B5A">
              <w:rPr>
                <w:sz w:val="22"/>
                <w:szCs w:val="22"/>
              </w:rPr>
              <w:tab/>
            </w:r>
            <w:r w:rsidR="00FF5188" w:rsidRPr="003F1B5A">
              <w:rPr>
                <w:sz w:val="22"/>
                <w:szCs w:val="22"/>
              </w:rPr>
              <w:t xml:space="preserve">Application Read Me </w:t>
            </w:r>
            <w:r w:rsidRPr="003F1B5A">
              <w:rPr>
                <w:sz w:val="22"/>
                <w:szCs w:val="22"/>
              </w:rPr>
              <w:t>Checklist</w:t>
            </w:r>
          </w:p>
        </w:tc>
        <w:tc>
          <w:tcPr>
            <w:tcW w:w="3389" w:type="dxa"/>
            <w:gridSpan w:val="2"/>
            <w:shd w:val="clear" w:color="auto" w:fill="auto"/>
            <w:vAlign w:val="center"/>
          </w:tcPr>
          <w:p w:rsidR="00E47D5A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D5A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7D5A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47D5A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47D5A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F168FF" w:rsidRPr="003F1B5A" w:rsidTr="008850E5">
        <w:trPr>
          <w:trHeight w:val="550"/>
          <w:tblCellSpacing w:w="20" w:type="dxa"/>
          <w:jc w:val="center"/>
        </w:trPr>
        <w:tc>
          <w:tcPr>
            <w:tcW w:w="9635" w:type="dxa"/>
            <w:gridSpan w:val="5"/>
            <w:shd w:val="clear" w:color="auto" w:fill="auto"/>
            <w:vAlign w:val="center"/>
          </w:tcPr>
          <w:p w:rsidR="00AF24A0" w:rsidRDefault="00F168FF" w:rsidP="00AF24A0">
            <w:pPr>
              <w:tabs>
                <w:tab w:val="left" w:pos="360"/>
              </w:tabs>
              <w:spacing w:after="0"/>
              <w:rPr>
                <w:noProof/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6" w:name="Text20"/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AF24A0">
              <w:rPr>
                <w:noProof/>
                <w:sz w:val="22"/>
                <w:szCs w:val="22"/>
              </w:rPr>
              <w:t>ENG will review current SDD, modify and resubmit</w:t>
            </w:r>
          </w:p>
          <w:p w:rsidR="00F168FF" w:rsidRPr="003F1B5A" w:rsidRDefault="00AF24A0" w:rsidP="00AF24A0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Developer will complete VDD and have it reviewed by the Tech Lead and AppDev Sr. Manager one week prior to deplpyment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26"/>
          </w:p>
        </w:tc>
      </w:tr>
      <w:tr w:rsidR="00F168FF" w:rsidRPr="003F1B5A" w:rsidTr="008850E5">
        <w:trPr>
          <w:tblCellSpacing w:w="20" w:type="dxa"/>
          <w:jc w:val="center"/>
        </w:trPr>
        <w:tc>
          <w:tcPr>
            <w:tcW w:w="9635" w:type="dxa"/>
            <w:gridSpan w:val="5"/>
            <w:shd w:val="clear" w:color="auto" w:fill="FFCC99"/>
            <w:vAlign w:val="center"/>
          </w:tcPr>
          <w:p w:rsidR="00F168FF" w:rsidRPr="003F1B5A" w:rsidRDefault="00F168FF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5.</w:t>
            </w:r>
            <w:r w:rsidRPr="003F1B5A">
              <w:rPr>
                <w:sz w:val="22"/>
                <w:szCs w:val="22"/>
              </w:rPr>
              <w:tab/>
              <w:t>PHASE 5 - VERIFICATION AND VALIDATION PHASE</w:t>
            </w:r>
          </w:p>
        </w:tc>
      </w:tr>
      <w:tr w:rsidR="003D28B5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3D28B5" w:rsidRPr="003E6EE7" w:rsidRDefault="003D28B5" w:rsidP="0009712D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5a.</w:t>
            </w:r>
            <w:r w:rsidRPr="003F1B5A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QA Test Readiness Review (QTRR) and QTRR Entry-Exit Checklist</w:t>
            </w:r>
          </w:p>
        </w:tc>
        <w:tc>
          <w:tcPr>
            <w:tcW w:w="3389" w:type="dxa"/>
            <w:gridSpan w:val="2"/>
            <w:vAlign w:val="center"/>
          </w:tcPr>
          <w:p w:rsidR="003D28B5" w:rsidRPr="003F1B5A" w:rsidRDefault="00024ABD" w:rsidP="0009712D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D28B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D28B5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D28B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D28B5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3D28B5" w:rsidRPr="003F1B5A" w:rsidTr="0009712D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3D28B5" w:rsidRPr="003E6EE7" w:rsidRDefault="003D28B5" w:rsidP="0009712D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5b.</w:t>
            </w:r>
            <w:r w:rsidRPr="003F1B5A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IT Security Review</w:t>
            </w:r>
          </w:p>
        </w:tc>
        <w:tc>
          <w:tcPr>
            <w:tcW w:w="3389" w:type="dxa"/>
            <w:gridSpan w:val="2"/>
            <w:vAlign w:val="center"/>
          </w:tcPr>
          <w:p w:rsidR="003D28B5" w:rsidRPr="003F1B5A" w:rsidRDefault="00024ABD" w:rsidP="0009712D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D28B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D28B5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28B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3D28B5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88770F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88770F" w:rsidRPr="003E6EE7" w:rsidRDefault="0088770F" w:rsidP="003D28B5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="003D28B5">
              <w:rPr>
                <w:sz w:val="22"/>
                <w:szCs w:val="22"/>
              </w:rPr>
              <w:t>Section 508 Compliance Testing</w:t>
            </w:r>
          </w:p>
        </w:tc>
        <w:tc>
          <w:tcPr>
            <w:tcW w:w="3389" w:type="dxa"/>
            <w:gridSpan w:val="2"/>
            <w:vAlign w:val="center"/>
          </w:tcPr>
          <w:p w:rsidR="0088770F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8770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88770F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770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88770F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AB7122" w:rsidRPr="00024FBA" w:rsidRDefault="00AB7122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024FB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d</w:t>
            </w:r>
            <w:r w:rsidRPr="00024FBA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024FBA">
              <w:rPr>
                <w:sz w:val="22"/>
                <w:szCs w:val="22"/>
              </w:rPr>
              <w:t>QA Test</w:t>
            </w:r>
            <w:r w:rsidR="00823159" w:rsidRPr="00024FBA">
              <w:rPr>
                <w:sz w:val="22"/>
                <w:szCs w:val="22"/>
              </w:rPr>
              <w:t>ing</w:t>
            </w:r>
          </w:p>
        </w:tc>
        <w:tc>
          <w:tcPr>
            <w:tcW w:w="3389" w:type="dxa"/>
            <w:gridSpan w:val="2"/>
            <w:vAlign w:val="center"/>
          </w:tcPr>
          <w:p w:rsidR="00AB712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B712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B7122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712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B7122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88770F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88770F" w:rsidRPr="003E6EE7" w:rsidRDefault="0088770F" w:rsidP="0057227B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E6EE7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e</w:t>
            </w:r>
            <w:r w:rsidRPr="003E6EE7">
              <w:rPr>
                <w:sz w:val="22"/>
                <w:szCs w:val="22"/>
              </w:rPr>
              <w:t>.</w:t>
            </w:r>
            <w:r w:rsidRPr="003E6EE7">
              <w:rPr>
                <w:sz w:val="22"/>
                <w:szCs w:val="22"/>
              </w:rPr>
              <w:tab/>
              <w:t xml:space="preserve">Government Test Concurrence </w:t>
            </w:r>
          </w:p>
        </w:tc>
        <w:tc>
          <w:tcPr>
            <w:tcW w:w="3389" w:type="dxa"/>
            <w:gridSpan w:val="2"/>
            <w:vAlign w:val="center"/>
          </w:tcPr>
          <w:p w:rsidR="0088770F" w:rsidRPr="003F1B5A" w:rsidRDefault="00024ABD" w:rsidP="0057227B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8770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88770F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770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88770F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  <w:tcBorders>
              <w:bottom w:val="outset" w:sz="6" w:space="0" w:color="auto"/>
            </w:tcBorders>
          </w:tcPr>
          <w:p w:rsidR="00AB7122" w:rsidRPr="003F1B5A" w:rsidRDefault="00AB7122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f</w:t>
            </w:r>
            <w:r w:rsidRPr="003F1B5A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 xml:space="preserve">Application Owner </w:t>
            </w:r>
            <w:r w:rsidR="002D3491" w:rsidRPr="003F1B5A">
              <w:rPr>
                <w:sz w:val="22"/>
                <w:szCs w:val="22"/>
              </w:rPr>
              <w:t>Deployment Con</w:t>
            </w:r>
            <w:r w:rsidR="003E6DDA" w:rsidRPr="003F1B5A">
              <w:rPr>
                <w:sz w:val="22"/>
                <w:szCs w:val="22"/>
              </w:rPr>
              <w:t>currence</w:t>
            </w:r>
          </w:p>
        </w:tc>
        <w:tc>
          <w:tcPr>
            <w:tcW w:w="3389" w:type="dxa"/>
            <w:gridSpan w:val="2"/>
            <w:tcBorders>
              <w:bottom w:val="outset" w:sz="6" w:space="0" w:color="auto"/>
            </w:tcBorders>
            <w:vAlign w:val="center"/>
          </w:tcPr>
          <w:p w:rsidR="00AB7122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B712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B7122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B7122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B7122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2D3491" w:rsidRPr="003F1B5A" w:rsidTr="003D28B5">
        <w:trPr>
          <w:gridBefore w:val="1"/>
          <w:wBefore w:w="5" w:type="dxa"/>
          <w:trHeight w:val="532"/>
          <w:tblCellSpacing w:w="20" w:type="dxa"/>
          <w:jc w:val="center"/>
        </w:trPr>
        <w:tc>
          <w:tcPr>
            <w:tcW w:w="9590" w:type="dxa"/>
            <w:gridSpan w:val="4"/>
            <w:tcBorders>
              <w:bottom w:val="outset" w:sz="6" w:space="0" w:color="auto"/>
            </w:tcBorders>
          </w:tcPr>
          <w:p w:rsidR="002D3491" w:rsidRPr="003F1B5A" w:rsidRDefault="003E6DDA" w:rsidP="00ED6623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If No, Justification</w:t>
            </w:r>
            <w:r w:rsidR="002D3491" w:rsidRPr="003F1B5A">
              <w:rPr>
                <w:sz w:val="22"/>
                <w:szCs w:val="22"/>
              </w:rPr>
              <w:t xml:space="preserve">: </w:t>
            </w:r>
            <w:r w:rsidR="00694508">
              <w:rPr>
                <w:sz w:val="22"/>
                <w:szCs w:val="22"/>
              </w:rPr>
              <w:t xml:space="preserve">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7" w:name="Text27"/>
            <w:r w:rsidR="002D3491"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F353AA">
              <w:rPr>
                <w:sz w:val="22"/>
                <w:szCs w:val="22"/>
              </w:rPr>
              <w:t xml:space="preserve">QA Testing: </w:t>
            </w:r>
            <w:r w:rsidR="00ED6623">
              <w:rPr>
                <w:sz w:val="22"/>
                <w:szCs w:val="22"/>
              </w:rPr>
              <w:t>Q/A testing will be performed by App Dev and B/A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27"/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951218" w:rsidRPr="003F1B5A" w:rsidRDefault="00951218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g</w:t>
            </w:r>
            <w:r w:rsidR="00373765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New Technology Disclosure Form (NF 1679)</w:t>
            </w:r>
          </w:p>
        </w:tc>
        <w:tc>
          <w:tcPr>
            <w:tcW w:w="3389" w:type="dxa"/>
            <w:gridSpan w:val="2"/>
            <w:vAlign w:val="center"/>
          </w:tcPr>
          <w:p w:rsidR="00951218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121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951218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5121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951218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352A0E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9590" w:type="dxa"/>
            <w:gridSpan w:val="4"/>
          </w:tcPr>
          <w:p w:rsidR="00352A0E" w:rsidRPr="003F1B5A" w:rsidRDefault="00FF03F8" w:rsidP="00DA5E3D">
            <w:pPr>
              <w:rPr>
                <w:sz w:val="22"/>
                <w:szCs w:val="22"/>
              </w:rPr>
            </w:pPr>
            <w:r w:rsidRPr="0054391E">
              <w:rPr>
                <w:sz w:val="22"/>
                <w:szCs w:val="22"/>
              </w:rPr>
              <w:t>**</w:t>
            </w:r>
            <w:ins w:id="28" w:author="lbellucc" w:date="2012-04-25T13:20:00Z">
              <w:r w:rsidR="0054391E" w:rsidRPr="0054391E">
                <w:rPr>
                  <w:rFonts w:cs="Arial"/>
                  <w:sz w:val="22"/>
                  <w:szCs w:val="22"/>
                </w:rPr>
                <w:t xml:space="preserve"> If 5g is yes, check yes to item 3a, ARB KDP.  If 5g is yes and 3a is no, provide comment.</w:t>
              </w:r>
            </w:ins>
            <w:r w:rsidR="005439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694508"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694508">
              <w:rPr>
                <w:noProof/>
                <w:sz w:val="22"/>
                <w:szCs w:val="22"/>
              </w:rPr>
              <w:t> </w:t>
            </w:r>
            <w:r w:rsidR="00694508">
              <w:rPr>
                <w:noProof/>
                <w:sz w:val="22"/>
                <w:szCs w:val="22"/>
              </w:rPr>
              <w:t> </w:t>
            </w:r>
            <w:r w:rsidR="00694508">
              <w:rPr>
                <w:noProof/>
                <w:sz w:val="22"/>
                <w:szCs w:val="22"/>
              </w:rPr>
              <w:t> </w:t>
            </w:r>
            <w:r w:rsidR="00694508">
              <w:rPr>
                <w:noProof/>
                <w:sz w:val="22"/>
                <w:szCs w:val="22"/>
              </w:rPr>
              <w:t> </w:t>
            </w:r>
            <w:r w:rsidR="00694508"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8A3710" w:rsidRPr="003F1B5A" w:rsidRDefault="008A3710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h</w:t>
            </w:r>
            <w:r w:rsidR="00B626C6" w:rsidRPr="003F1B5A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PIA Analysis Worksheet</w:t>
            </w:r>
          </w:p>
        </w:tc>
        <w:tc>
          <w:tcPr>
            <w:tcW w:w="3389" w:type="dxa"/>
            <w:gridSpan w:val="2"/>
            <w:vAlign w:val="center"/>
          </w:tcPr>
          <w:p w:rsidR="008A3710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3710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8A3710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3710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8A3710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F168FF" w:rsidRPr="003F1B5A" w:rsidRDefault="00F168FF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i</w:t>
            </w:r>
            <w:r w:rsidR="00694508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Section 508 Re</w:t>
            </w:r>
            <w:r w:rsidR="00B626C6" w:rsidRPr="003F1B5A">
              <w:rPr>
                <w:sz w:val="22"/>
                <w:szCs w:val="22"/>
              </w:rPr>
              <w:t>view</w:t>
            </w:r>
          </w:p>
        </w:tc>
        <w:tc>
          <w:tcPr>
            <w:tcW w:w="3389" w:type="dxa"/>
            <w:gridSpan w:val="2"/>
            <w:vAlign w:val="center"/>
          </w:tcPr>
          <w:p w:rsidR="00F168FF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168F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F168FF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168FF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F168FF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276D88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276D88" w:rsidRPr="003F1B5A" w:rsidRDefault="00276D88" w:rsidP="00F93375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j</w:t>
            </w:r>
            <w:r w:rsidR="00694508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="00B739DD">
              <w:rPr>
                <w:sz w:val="22"/>
                <w:szCs w:val="22"/>
              </w:rPr>
              <w:t>STRAW</w:t>
            </w:r>
            <w:r w:rsidR="00F93375">
              <w:rPr>
                <w:sz w:val="22"/>
                <w:szCs w:val="22"/>
              </w:rPr>
              <w:t>/NAMS Questionnaire</w:t>
            </w:r>
          </w:p>
        </w:tc>
        <w:tc>
          <w:tcPr>
            <w:tcW w:w="3389" w:type="dxa"/>
            <w:gridSpan w:val="2"/>
            <w:vAlign w:val="center"/>
          </w:tcPr>
          <w:p w:rsidR="00276D88" w:rsidRPr="003F1B5A" w:rsidRDefault="00024ABD" w:rsidP="00FC0516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6D8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276D88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76D8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276D88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0F1FFC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  <w:vAlign w:val="center"/>
          </w:tcPr>
          <w:p w:rsidR="000F1FFC" w:rsidRPr="003F1B5A" w:rsidRDefault="000F1FFC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k</w:t>
            </w:r>
            <w:r w:rsidRPr="003F1B5A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Open NAMS request for a new system (v1.0 only)</w:t>
            </w:r>
          </w:p>
        </w:tc>
        <w:tc>
          <w:tcPr>
            <w:tcW w:w="3389" w:type="dxa"/>
            <w:gridSpan w:val="2"/>
            <w:vAlign w:val="center"/>
          </w:tcPr>
          <w:p w:rsidR="000F1FFC" w:rsidRPr="003F1B5A" w:rsidRDefault="00024ABD" w:rsidP="00977074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1FFC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0F1FFC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="000F1FFC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0F1FFC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A32B89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9590" w:type="dxa"/>
            <w:gridSpan w:val="4"/>
          </w:tcPr>
          <w:p w:rsidR="00A32B89" w:rsidRPr="003F1B5A" w:rsidRDefault="00A32B89" w:rsidP="00AF24A0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If No, Justification: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AF24A0" w:rsidRPr="00AF24A0">
              <w:rPr>
                <w:noProof/>
                <w:sz w:val="22"/>
                <w:szCs w:val="22"/>
              </w:rPr>
              <w:t>There is no functional change with this application release. It is moving from WESTPrime hosting to HQ Virtual Machine hosting.</w:t>
            </w:r>
            <w:r w:rsidR="00024ABD" w:rsidRPr="003F1B5A">
              <w:rPr>
                <w:sz w:val="22"/>
                <w:szCs w:val="22"/>
              </w:rPr>
              <w:fldChar w:fldCharType="end"/>
            </w:r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A32B89" w:rsidRPr="003F1B5A" w:rsidRDefault="00A32B89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l</w:t>
            </w:r>
            <w:r w:rsidRPr="003F1B5A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Web site/Page Content Review</w:t>
            </w:r>
          </w:p>
        </w:tc>
        <w:tc>
          <w:tcPr>
            <w:tcW w:w="3389" w:type="dxa"/>
            <w:gridSpan w:val="2"/>
            <w:vAlign w:val="center"/>
          </w:tcPr>
          <w:p w:rsidR="00A32B89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32B89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32B89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32B89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A32B89" w:rsidRPr="003F1B5A">
              <w:rPr>
                <w:sz w:val="22"/>
                <w:szCs w:val="22"/>
              </w:rPr>
              <w:t xml:space="preserve"> No</w:t>
            </w:r>
            <w:r w:rsidR="00A32B89" w:rsidRPr="003F1B5A" w:rsidDel="00F168FF">
              <w:rPr>
                <w:sz w:val="22"/>
                <w:szCs w:val="22"/>
              </w:rPr>
              <w:t xml:space="preserve"> </w:t>
            </w:r>
          </w:p>
        </w:tc>
      </w:tr>
      <w:tr w:rsidR="005870A1" w:rsidRPr="003F1B5A" w:rsidTr="003D28B5">
        <w:trPr>
          <w:gridBefore w:val="1"/>
          <w:wBefore w:w="5" w:type="dxa"/>
          <w:tblCellSpacing w:w="20" w:type="dxa"/>
          <w:jc w:val="center"/>
        </w:trPr>
        <w:tc>
          <w:tcPr>
            <w:tcW w:w="6161" w:type="dxa"/>
            <w:gridSpan w:val="2"/>
          </w:tcPr>
          <w:p w:rsidR="00933473" w:rsidRPr="003F1B5A" w:rsidRDefault="00933473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m</w:t>
            </w:r>
            <w:r w:rsidR="00694508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ROSA Metadata Checklist</w:t>
            </w:r>
            <w:r w:rsidR="006F27C3">
              <w:rPr>
                <w:sz w:val="22"/>
                <w:szCs w:val="22"/>
              </w:rPr>
              <w:t xml:space="preserve"> (All </w:t>
            </w:r>
            <w:r w:rsidR="002A4345">
              <w:rPr>
                <w:sz w:val="22"/>
                <w:szCs w:val="22"/>
              </w:rPr>
              <w:t>Class 1 &amp; 2 SRs)</w:t>
            </w:r>
          </w:p>
        </w:tc>
        <w:tc>
          <w:tcPr>
            <w:tcW w:w="3389" w:type="dxa"/>
            <w:gridSpan w:val="2"/>
            <w:vAlign w:val="center"/>
          </w:tcPr>
          <w:p w:rsidR="00933473" w:rsidRPr="003F1B5A" w:rsidRDefault="00024ABD" w:rsidP="007E3F61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419E2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="00933473" w:rsidRPr="003F1B5A">
              <w:rPr>
                <w:sz w:val="22"/>
                <w:szCs w:val="22"/>
              </w:rPr>
              <w:t xml:space="preserve"> Yes</w:t>
            </w:r>
          </w:p>
        </w:tc>
      </w:tr>
      <w:tr w:rsidR="00A32B89" w:rsidRPr="003F1B5A" w:rsidTr="003D28B5">
        <w:trPr>
          <w:gridBefore w:val="1"/>
          <w:wBefore w:w="5" w:type="dxa"/>
          <w:trHeight w:val="253"/>
          <w:tblCellSpacing w:w="20" w:type="dxa"/>
          <w:jc w:val="center"/>
        </w:trPr>
        <w:tc>
          <w:tcPr>
            <w:tcW w:w="6161" w:type="dxa"/>
            <w:gridSpan w:val="2"/>
            <w:tcBorders>
              <w:right w:val="outset" w:sz="6" w:space="0" w:color="auto"/>
            </w:tcBorders>
            <w:vAlign w:val="center"/>
          </w:tcPr>
          <w:p w:rsidR="00A32B89" w:rsidRPr="003F1B5A" w:rsidRDefault="00933473" w:rsidP="00694508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5</w:t>
            </w:r>
            <w:r w:rsidR="003D28B5">
              <w:rPr>
                <w:sz w:val="22"/>
                <w:szCs w:val="22"/>
              </w:rPr>
              <w:t>n</w:t>
            </w:r>
            <w:r w:rsidR="00A32B89" w:rsidRPr="003F1B5A">
              <w:rPr>
                <w:sz w:val="22"/>
                <w:szCs w:val="22"/>
              </w:rPr>
              <w:t>.</w:t>
            </w:r>
            <w:r w:rsidR="00694508" w:rsidRPr="003F1B5A">
              <w:rPr>
                <w:sz w:val="22"/>
                <w:szCs w:val="22"/>
              </w:rPr>
              <w:tab/>
            </w:r>
            <w:r w:rsidR="00A32B89" w:rsidRPr="003F1B5A">
              <w:rPr>
                <w:sz w:val="22"/>
                <w:szCs w:val="22"/>
              </w:rPr>
              <w:t>Operational Readiness Review (ORR)</w:t>
            </w:r>
          </w:p>
        </w:tc>
        <w:tc>
          <w:tcPr>
            <w:tcW w:w="3389" w:type="dxa"/>
            <w:gridSpan w:val="2"/>
            <w:tcBorders>
              <w:left w:val="outset" w:sz="6" w:space="0" w:color="auto"/>
            </w:tcBorders>
            <w:vAlign w:val="center"/>
          </w:tcPr>
          <w:p w:rsidR="00A32B89" w:rsidRPr="003F1B5A" w:rsidRDefault="00024ABD" w:rsidP="003F1B5A">
            <w:pPr>
              <w:tabs>
                <w:tab w:val="left" w:pos="36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Formal"/>
                    <w:listEntry w:val="Email"/>
                    <w:listEntry w:val="Not Required (class 2 SRs only)"/>
                  </w:ddList>
                </w:ffData>
              </w:fldChar>
            </w:r>
            <w:r w:rsidR="000539B3">
              <w:rPr>
                <w:sz w:val="22"/>
                <w:szCs w:val="22"/>
              </w:rPr>
              <w:instrText xml:space="preserve"> FORMDROPDOWN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8D74BE" w:rsidRPr="003F1B5A" w:rsidTr="003D28B5">
        <w:trPr>
          <w:gridBefore w:val="1"/>
          <w:wBefore w:w="5" w:type="dxa"/>
          <w:trHeight w:val="253"/>
          <w:tblCellSpacing w:w="20" w:type="dxa"/>
          <w:jc w:val="center"/>
        </w:trPr>
        <w:tc>
          <w:tcPr>
            <w:tcW w:w="9590" w:type="dxa"/>
            <w:gridSpan w:val="4"/>
            <w:vAlign w:val="center"/>
          </w:tcPr>
          <w:p w:rsidR="008D74BE" w:rsidRPr="003F1B5A" w:rsidRDefault="008D74BE" w:rsidP="00E916AF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documents to be submitted after ORR and the date to be delivered</w:t>
            </w:r>
            <w:r w:rsidR="00CD771E">
              <w:rPr>
                <w:sz w:val="22"/>
                <w:szCs w:val="22"/>
              </w:rPr>
              <w:t>.</w:t>
            </w:r>
            <w:r w:rsidR="00E916AF">
              <w:rPr>
                <w:sz w:val="22"/>
                <w:szCs w:val="22"/>
              </w:rPr>
              <w:t xml:space="preserve"> 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</w:p>
        </w:tc>
      </w:tr>
      <w:tr w:rsidR="00A32B89" w:rsidRPr="003F1B5A" w:rsidTr="003D28B5">
        <w:trPr>
          <w:gridBefore w:val="1"/>
          <w:wBefore w:w="5" w:type="dxa"/>
          <w:trHeight w:val="523"/>
          <w:tblCellSpacing w:w="20" w:type="dxa"/>
          <w:jc w:val="center"/>
        </w:trPr>
        <w:tc>
          <w:tcPr>
            <w:tcW w:w="9590" w:type="dxa"/>
            <w:gridSpan w:val="4"/>
            <w:vAlign w:val="center"/>
          </w:tcPr>
          <w:p w:rsidR="00F353AA" w:rsidRDefault="00A32B89" w:rsidP="00AF24A0">
            <w:pPr>
              <w:tabs>
                <w:tab w:val="left" w:pos="360"/>
              </w:tabs>
              <w:spacing w:after="0"/>
              <w:rPr>
                <w:noProof/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AF24A0">
              <w:rPr>
                <w:noProof/>
                <w:sz w:val="22"/>
                <w:szCs w:val="22"/>
              </w:rPr>
              <w:t>A Jira Ticket and CIP will also be required for WPrime communications</w:t>
            </w:r>
          </w:p>
          <w:p w:rsidR="00F353AA" w:rsidRDefault="00F353AA" w:rsidP="00AF24A0">
            <w:pPr>
              <w:tabs>
                <w:tab w:val="left" w:pos="360"/>
              </w:tabs>
              <w:spacing w:after="0"/>
              <w:rPr>
                <w:noProof/>
                <w:sz w:val="22"/>
                <w:szCs w:val="22"/>
              </w:rPr>
            </w:pPr>
          </w:p>
          <w:p w:rsidR="00A32B89" w:rsidRPr="003F1B5A" w:rsidRDefault="00F353AA" w:rsidP="00F353A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STRAW will be validated as required for software releases</w:t>
            </w:r>
            <w:r w:rsidR="00024ABD" w:rsidRPr="003F1B5A">
              <w:rPr>
                <w:sz w:val="22"/>
                <w:szCs w:val="22"/>
              </w:rPr>
              <w:fldChar w:fldCharType="end"/>
            </w:r>
          </w:p>
        </w:tc>
      </w:tr>
      <w:tr w:rsidR="00804DAF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9525" w:type="dxa"/>
            <w:gridSpan w:val="3"/>
            <w:shd w:val="clear" w:color="auto" w:fill="FFCC99"/>
            <w:vAlign w:val="center"/>
          </w:tcPr>
          <w:p w:rsidR="00804DAF" w:rsidRPr="003F1B5A" w:rsidRDefault="00804DAF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6.</w:t>
            </w:r>
            <w:r w:rsidRPr="003F1B5A">
              <w:rPr>
                <w:sz w:val="22"/>
                <w:szCs w:val="22"/>
              </w:rPr>
              <w:tab/>
            </w:r>
            <w:r w:rsidR="00981C69" w:rsidRPr="003F1B5A">
              <w:rPr>
                <w:sz w:val="22"/>
                <w:szCs w:val="22"/>
              </w:rPr>
              <w:t xml:space="preserve">PHASE 6 - </w:t>
            </w:r>
            <w:r w:rsidRPr="003F1B5A">
              <w:rPr>
                <w:sz w:val="22"/>
                <w:szCs w:val="22"/>
              </w:rPr>
              <w:t>PRODUCTION DEPLOYMENT PHASE</w:t>
            </w:r>
          </w:p>
        </w:tc>
      </w:tr>
      <w:tr w:rsidR="00E96898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5810" w:type="dxa"/>
            <w:shd w:val="clear" w:color="auto" w:fill="auto"/>
            <w:vAlign w:val="center"/>
          </w:tcPr>
          <w:p w:rsidR="00E96898" w:rsidRPr="003F1B5A" w:rsidRDefault="00E96898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6a.</w:t>
            </w:r>
            <w:r w:rsidRPr="003F1B5A">
              <w:rPr>
                <w:sz w:val="22"/>
                <w:szCs w:val="22"/>
              </w:rPr>
              <w:tab/>
              <w:t>Deployment Validation Test Scenarios</w:t>
            </w:r>
          </w:p>
        </w:tc>
        <w:tc>
          <w:tcPr>
            <w:tcW w:w="3675" w:type="dxa"/>
            <w:gridSpan w:val="2"/>
            <w:shd w:val="clear" w:color="auto" w:fill="auto"/>
            <w:vAlign w:val="center"/>
          </w:tcPr>
          <w:p w:rsidR="00E96898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689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96898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9689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96898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E96898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5810" w:type="dxa"/>
            <w:shd w:val="clear" w:color="auto" w:fill="auto"/>
            <w:vAlign w:val="center"/>
          </w:tcPr>
          <w:p w:rsidR="00E96898" w:rsidRPr="003F1B5A" w:rsidRDefault="00E96898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6b.</w:t>
            </w:r>
            <w:r w:rsidRPr="003F1B5A">
              <w:rPr>
                <w:sz w:val="22"/>
                <w:szCs w:val="22"/>
              </w:rPr>
              <w:tab/>
              <w:t>Deployment Validation Results</w:t>
            </w:r>
          </w:p>
        </w:tc>
        <w:tc>
          <w:tcPr>
            <w:tcW w:w="3675" w:type="dxa"/>
            <w:gridSpan w:val="2"/>
            <w:shd w:val="clear" w:color="auto" w:fill="auto"/>
            <w:vAlign w:val="center"/>
          </w:tcPr>
          <w:p w:rsidR="00E96898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9689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96898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6898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E96898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rHeight w:val="388"/>
          <w:tblCellSpacing w:w="20" w:type="dxa"/>
          <w:jc w:val="center"/>
        </w:trPr>
        <w:tc>
          <w:tcPr>
            <w:tcW w:w="9525" w:type="dxa"/>
            <w:gridSpan w:val="3"/>
            <w:shd w:val="clear" w:color="auto" w:fill="auto"/>
            <w:vAlign w:val="center"/>
          </w:tcPr>
          <w:p w:rsidR="00DC49F5" w:rsidRPr="003F1B5A" w:rsidRDefault="00DC49F5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9" w:name="Text21"/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29"/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9525" w:type="dxa"/>
            <w:gridSpan w:val="3"/>
            <w:shd w:val="clear" w:color="auto" w:fill="FFCC99"/>
            <w:vAlign w:val="center"/>
          </w:tcPr>
          <w:p w:rsidR="00DC49F5" w:rsidRPr="003F1B5A" w:rsidRDefault="00DC49F5" w:rsidP="003F1B5A">
            <w:pPr>
              <w:tabs>
                <w:tab w:val="left" w:pos="516"/>
              </w:tabs>
              <w:spacing w:after="0"/>
              <w:rPr>
                <w:sz w:val="20"/>
                <w:szCs w:val="20"/>
              </w:rPr>
            </w:pPr>
            <w:r w:rsidRPr="003F1B5A">
              <w:rPr>
                <w:sz w:val="20"/>
                <w:szCs w:val="20"/>
              </w:rPr>
              <w:t>7.</w:t>
            </w:r>
            <w:r w:rsidRPr="003F1B5A">
              <w:rPr>
                <w:sz w:val="20"/>
                <w:szCs w:val="20"/>
              </w:rPr>
              <w:tab/>
              <w:t>PHASE 7 - OPERATIONS AND MAINTENANCE PHASE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5810" w:type="dxa"/>
          </w:tcPr>
          <w:p w:rsidR="00DC49F5" w:rsidRPr="003F1B5A" w:rsidRDefault="00DC49F5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7</w:t>
            </w:r>
            <w:r w:rsidR="00E916AF">
              <w:rPr>
                <w:sz w:val="22"/>
                <w:szCs w:val="22"/>
              </w:rPr>
              <w:t>a</w:t>
            </w:r>
            <w:r w:rsidRPr="003F1B5A">
              <w:rPr>
                <w:sz w:val="22"/>
                <w:szCs w:val="22"/>
              </w:rPr>
              <w:t>.</w:t>
            </w:r>
            <w:r w:rsidRPr="003F1B5A">
              <w:rPr>
                <w:sz w:val="22"/>
                <w:szCs w:val="22"/>
              </w:rPr>
              <w:tab/>
              <w:t>Change Request (CR)</w:t>
            </w:r>
          </w:p>
        </w:tc>
        <w:tc>
          <w:tcPr>
            <w:tcW w:w="3675" w:type="dxa"/>
            <w:gridSpan w:val="2"/>
            <w:vAlign w:val="center"/>
          </w:tcPr>
          <w:p w:rsidR="00DC49F5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rHeight w:val="388"/>
          <w:tblCellSpacing w:w="20" w:type="dxa"/>
          <w:jc w:val="center"/>
        </w:trPr>
        <w:tc>
          <w:tcPr>
            <w:tcW w:w="9525" w:type="dxa"/>
            <w:gridSpan w:val="3"/>
            <w:shd w:val="clear" w:color="auto" w:fill="auto"/>
            <w:vAlign w:val="center"/>
          </w:tcPr>
          <w:p w:rsidR="00DC49F5" w:rsidRPr="003F1B5A" w:rsidRDefault="00DC49F5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0" w:name="Text22"/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30"/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rHeight w:val="137"/>
          <w:tblCellSpacing w:w="20" w:type="dxa"/>
          <w:jc w:val="center"/>
        </w:trPr>
        <w:tc>
          <w:tcPr>
            <w:tcW w:w="9525" w:type="dxa"/>
            <w:gridSpan w:val="3"/>
            <w:shd w:val="clear" w:color="auto" w:fill="FFCC99"/>
            <w:vAlign w:val="center"/>
          </w:tcPr>
          <w:p w:rsidR="00DC49F5" w:rsidRPr="00981C69" w:rsidRDefault="00DC49F5" w:rsidP="003F1B5A">
            <w:pPr>
              <w:tabs>
                <w:tab w:val="left" w:pos="516"/>
              </w:tabs>
              <w:spacing w:after="0"/>
            </w:pPr>
            <w:r w:rsidRPr="003F1B5A">
              <w:rPr>
                <w:sz w:val="22"/>
                <w:szCs w:val="22"/>
              </w:rPr>
              <w:t>8.</w:t>
            </w:r>
            <w:r w:rsidRPr="003F1B5A">
              <w:rPr>
                <w:sz w:val="22"/>
                <w:szCs w:val="22"/>
              </w:rPr>
              <w:tab/>
              <w:t>PHASE 8 - RETIREMENT PHASE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5810" w:type="dxa"/>
            <w:shd w:val="clear" w:color="auto" w:fill="auto"/>
            <w:vAlign w:val="center"/>
          </w:tcPr>
          <w:p w:rsidR="00DC49F5" w:rsidRPr="003F1B5A" w:rsidRDefault="00DC49F5" w:rsidP="003F1B5A">
            <w:pPr>
              <w:tabs>
                <w:tab w:val="left" w:pos="516"/>
              </w:tabs>
              <w:spacing w:after="0"/>
              <w:rPr>
                <w:sz w:val="22"/>
                <w:szCs w:val="22"/>
                <w:lang w:val="fr-FR"/>
              </w:rPr>
            </w:pPr>
            <w:r w:rsidRPr="003F1B5A">
              <w:rPr>
                <w:sz w:val="22"/>
                <w:szCs w:val="22"/>
                <w:lang w:val="fr-FR"/>
              </w:rPr>
              <w:t>8a.</w:t>
            </w:r>
            <w:r w:rsidRPr="003F1B5A">
              <w:rPr>
                <w:sz w:val="22"/>
                <w:szCs w:val="22"/>
                <w:lang w:val="fr-FR"/>
              </w:rPr>
              <w:tab/>
              <w:t>Application/Retirement/Disposition Checklist</w:t>
            </w:r>
          </w:p>
        </w:tc>
        <w:tc>
          <w:tcPr>
            <w:tcW w:w="3675" w:type="dxa"/>
            <w:gridSpan w:val="2"/>
            <w:shd w:val="clear" w:color="auto" w:fill="auto"/>
            <w:vAlign w:val="center"/>
          </w:tcPr>
          <w:p w:rsidR="00DC49F5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5810" w:type="dxa"/>
            <w:shd w:val="clear" w:color="auto" w:fill="auto"/>
            <w:vAlign w:val="center"/>
          </w:tcPr>
          <w:p w:rsidR="00DC49F5" w:rsidRPr="003F1B5A" w:rsidRDefault="00DC49F5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8b.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Disaster Recovery Checklist</w:t>
            </w:r>
          </w:p>
        </w:tc>
        <w:tc>
          <w:tcPr>
            <w:tcW w:w="3675" w:type="dxa"/>
            <w:gridSpan w:val="2"/>
            <w:shd w:val="clear" w:color="auto" w:fill="auto"/>
            <w:vAlign w:val="center"/>
          </w:tcPr>
          <w:p w:rsidR="00DC49F5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blCellSpacing w:w="20" w:type="dxa"/>
          <w:jc w:val="center"/>
        </w:trPr>
        <w:tc>
          <w:tcPr>
            <w:tcW w:w="5810" w:type="dxa"/>
            <w:shd w:val="clear" w:color="auto" w:fill="auto"/>
            <w:vAlign w:val="center"/>
          </w:tcPr>
          <w:p w:rsidR="00DC49F5" w:rsidRPr="003F1B5A" w:rsidRDefault="00DC49F5" w:rsidP="00694508">
            <w:pPr>
              <w:tabs>
                <w:tab w:val="left" w:pos="516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>8c.</w:t>
            </w:r>
            <w:r w:rsidR="00694508" w:rsidRPr="003F1B5A">
              <w:rPr>
                <w:sz w:val="22"/>
                <w:szCs w:val="22"/>
              </w:rPr>
              <w:tab/>
            </w:r>
            <w:r w:rsidRPr="003F1B5A">
              <w:rPr>
                <w:sz w:val="22"/>
                <w:szCs w:val="22"/>
              </w:rPr>
              <w:t>Retrieval Checklist</w:t>
            </w:r>
          </w:p>
        </w:tc>
        <w:tc>
          <w:tcPr>
            <w:tcW w:w="3675" w:type="dxa"/>
            <w:gridSpan w:val="2"/>
            <w:shd w:val="clear" w:color="auto" w:fill="auto"/>
            <w:vAlign w:val="center"/>
          </w:tcPr>
          <w:p w:rsidR="00DC49F5" w:rsidRPr="003F1B5A" w:rsidRDefault="00024ABD" w:rsidP="003F1B5A">
            <w:pPr>
              <w:tabs>
                <w:tab w:val="left" w:pos="516"/>
              </w:tabs>
              <w:spacing w:after="0"/>
              <w:jc w:val="center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Yes        </w:t>
            </w:r>
            <w:r w:rsidRPr="003F1B5A"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C49F5" w:rsidRPr="003F1B5A">
              <w:rPr>
                <w:sz w:val="22"/>
                <w:szCs w:val="22"/>
              </w:rPr>
              <w:instrText xml:space="preserve"> FORMCHECKBOX </w:instrText>
            </w:r>
            <w:r w:rsidR="001C4966">
              <w:rPr>
                <w:sz w:val="22"/>
                <w:szCs w:val="22"/>
              </w:rPr>
            </w:r>
            <w:r w:rsidR="001C4966">
              <w:rPr>
                <w:sz w:val="22"/>
                <w:szCs w:val="22"/>
              </w:rPr>
              <w:fldChar w:fldCharType="separate"/>
            </w:r>
            <w:r w:rsidRPr="003F1B5A">
              <w:rPr>
                <w:sz w:val="22"/>
                <w:szCs w:val="22"/>
              </w:rPr>
              <w:fldChar w:fldCharType="end"/>
            </w:r>
            <w:r w:rsidR="00DC49F5" w:rsidRPr="003F1B5A">
              <w:rPr>
                <w:sz w:val="22"/>
                <w:szCs w:val="22"/>
              </w:rPr>
              <w:t xml:space="preserve"> No</w:t>
            </w:r>
          </w:p>
        </w:tc>
      </w:tr>
      <w:tr w:rsidR="00DC49F5" w:rsidRPr="003F1B5A" w:rsidTr="003D28B5">
        <w:trPr>
          <w:gridBefore w:val="1"/>
          <w:gridAfter w:val="1"/>
          <w:wBefore w:w="5" w:type="dxa"/>
          <w:wAfter w:w="25" w:type="dxa"/>
          <w:trHeight w:val="451"/>
          <w:tblCellSpacing w:w="20" w:type="dxa"/>
          <w:jc w:val="center"/>
        </w:trPr>
        <w:tc>
          <w:tcPr>
            <w:tcW w:w="9525" w:type="dxa"/>
            <w:gridSpan w:val="3"/>
            <w:shd w:val="clear" w:color="auto" w:fill="auto"/>
            <w:vAlign w:val="center"/>
          </w:tcPr>
          <w:p w:rsidR="00DC49F5" w:rsidRPr="003F1B5A" w:rsidRDefault="00DC49F5" w:rsidP="003F1B5A">
            <w:pPr>
              <w:tabs>
                <w:tab w:val="left" w:pos="360"/>
              </w:tabs>
              <w:spacing w:after="0"/>
              <w:rPr>
                <w:sz w:val="22"/>
                <w:szCs w:val="22"/>
              </w:rPr>
            </w:pPr>
            <w:r w:rsidRPr="003F1B5A">
              <w:rPr>
                <w:sz w:val="22"/>
                <w:szCs w:val="22"/>
              </w:rPr>
              <w:t xml:space="preserve">Comments: </w:t>
            </w:r>
            <w:r w:rsidR="00024ABD" w:rsidRPr="003F1B5A"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1" w:name="Text23"/>
            <w:r w:rsidRPr="003F1B5A">
              <w:rPr>
                <w:sz w:val="22"/>
                <w:szCs w:val="22"/>
              </w:rPr>
              <w:instrText xml:space="preserve"> FORMTEXT </w:instrText>
            </w:r>
            <w:r w:rsidR="00024ABD" w:rsidRPr="003F1B5A">
              <w:rPr>
                <w:sz w:val="22"/>
                <w:szCs w:val="22"/>
              </w:rPr>
            </w:r>
            <w:r w:rsidR="00024ABD" w:rsidRPr="003F1B5A">
              <w:rPr>
                <w:sz w:val="22"/>
                <w:szCs w:val="22"/>
              </w:rPr>
              <w:fldChar w:fldCharType="separate"/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352A0E">
              <w:rPr>
                <w:noProof/>
                <w:sz w:val="22"/>
                <w:szCs w:val="22"/>
              </w:rPr>
              <w:t> </w:t>
            </w:r>
            <w:r w:rsidR="00024ABD" w:rsidRPr="003F1B5A">
              <w:rPr>
                <w:sz w:val="22"/>
                <w:szCs w:val="22"/>
              </w:rPr>
              <w:fldChar w:fldCharType="end"/>
            </w:r>
            <w:bookmarkEnd w:id="31"/>
          </w:p>
        </w:tc>
      </w:tr>
    </w:tbl>
    <w:p w:rsidR="009C631D" w:rsidRDefault="009C631D" w:rsidP="00D8674A">
      <w:pPr>
        <w:spacing w:after="120"/>
        <w:jc w:val="both"/>
      </w:pPr>
    </w:p>
    <w:sectPr w:rsidR="009C631D" w:rsidSect="008850E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721" w:rsidRDefault="002E1721">
      <w:r>
        <w:separator/>
      </w:r>
    </w:p>
  </w:endnote>
  <w:endnote w:type="continuationSeparator" w:id="0">
    <w:p w:rsidR="002E1721" w:rsidRDefault="002E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8DF" w:rsidRPr="00BD4BCE" w:rsidRDefault="001F18DF" w:rsidP="00D10AA7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rPr>
        <w:sz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496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C496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721" w:rsidRDefault="002E1721">
      <w:r>
        <w:separator/>
      </w:r>
    </w:p>
  </w:footnote>
  <w:footnote w:type="continuationSeparator" w:id="0">
    <w:p w:rsidR="002E1721" w:rsidRDefault="002E1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040"/>
      <w:gridCol w:w="4500"/>
    </w:tblGrid>
    <w:tr w:rsidR="001F18DF" w:rsidRPr="003F1B5A" w:rsidTr="003F1B5A">
      <w:trPr>
        <w:trHeight w:val="530"/>
      </w:trPr>
      <w:tc>
        <w:tcPr>
          <w:tcW w:w="5040" w:type="dxa"/>
          <w:vAlign w:val="center"/>
        </w:tcPr>
        <w:p w:rsidR="001F18DF" w:rsidRPr="003F1B5A" w:rsidRDefault="001F18DF" w:rsidP="003F1B5A">
          <w:pPr>
            <w:pStyle w:val="Header"/>
            <w:spacing w:after="0"/>
            <w:rPr>
              <w:b/>
            </w:rPr>
          </w:pPr>
          <w:r w:rsidRPr="003F1B5A">
            <w:rPr>
              <w:b/>
            </w:rPr>
            <w:t>Project Tailoring Checklist</w:t>
          </w:r>
        </w:p>
      </w:tc>
      <w:tc>
        <w:tcPr>
          <w:tcW w:w="4500" w:type="dxa"/>
          <w:vAlign w:val="center"/>
        </w:tcPr>
        <w:p w:rsidR="001F18DF" w:rsidRPr="003F1B5A" w:rsidRDefault="001F18DF" w:rsidP="003F1B5A">
          <w:pPr>
            <w:pStyle w:val="Header"/>
            <w:spacing w:after="0"/>
            <w:rPr>
              <w:b/>
            </w:rPr>
          </w:pPr>
          <w:r w:rsidRPr="003F1B5A">
            <w:rPr>
              <w:b/>
            </w:rPr>
            <w:t xml:space="preserve">Form # </w:t>
          </w:r>
        </w:p>
        <w:p w:rsidR="001F18DF" w:rsidRPr="003F1B5A" w:rsidRDefault="001F18DF" w:rsidP="003F1B5A">
          <w:pPr>
            <w:pStyle w:val="Header"/>
            <w:spacing w:after="0"/>
            <w:ind w:right="-108"/>
            <w:rPr>
              <w:b/>
            </w:rPr>
          </w:pPr>
          <w:r w:rsidRPr="003F1B5A">
            <w:rPr>
              <w:b/>
            </w:rPr>
            <w:t>NASA-AD-01-03-01</w:t>
          </w:r>
        </w:p>
      </w:tc>
    </w:tr>
    <w:tr w:rsidR="001F18DF" w:rsidRPr="003F1B5A" w:rsidTr="003F1B5A">
      <w:trPr>
        <w:trHeight w:val="530"/>
      </w:trPr>
      <w:tc>
        <w:tcPr>
          <w:tcW w:w="5040" w:type="dxa"/>
          <w:vAlign w:val="center"/>
        </w:tcPr>
        <w:p w:rsidR="001F18DF" w:rsidRPr="003F1B5A" w:rsidRDefault="001F18DF" w:rsidP="00255F63">
          <w:pPr>
            <w:pStyle w:val="Header"/>
            <w:spacing w:after="0"/>
            <w:rPr>
              <w:b/>
            </w:rPr>
          </w:pPr>
          <w:r>
            <w:rPr>
              <w:b/>
            </w:rPr>
            <w:t>Revision:  19.0</w:t>
          </w:r>
        </w:p>
      </w:tc>
      <w:tc>
        <w:tcPr>
          <w:tcW w:w="4500" w:type="dxa"/>
          <w:vAlign w:val="center"/>
        </w:tcPr>
        <w:p w:rsidR="001F18DF" w:rsidRPr="003F1B5A" w:rsidRDefault="001F18DF" w:rsidP="007308C9">
          <w:pPr>
            <w:pStyle w:val="Header"/>
            <w:spacing w:after="0"/>
            <w:rPr>
              <w:b/>
            </w:rPr>
          </w:pPr>
          <w:r w:rsidRPr="003F1B5A">
            <w:rPr>
              <w:b/>
            </w:rPr>
            <w:t xml:space="preserve">Date: </w:t>
          </w:r>
          <w:r>
            <w:rPr>
              <w:b/>
            </w:rPr>
            <w:t>03/04/2013</w:t>
          </w:r>
        </w:p>
      </w:tc>
    </w:tr>
  </w:tbl>
  <w:p w:rsidR="001F18DF" w:rsidRPr="006F3822" w:rsidRDefault="001F18DF" w:rsidP="00921D06">
    <w:pPr>
      <w:pStyle w:val="Header"/>
      <w:spacing w:after="0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CD4"/>
    <w:multiLevelType w:val="hybridMultilevel"/>
    <w:tmpl w:val="220EDFDE"/>
    <w:lvl w:ilvl="0" w:tplc="6658BB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FF63A8"/>
    <w:multiLevelType w:val="hybridMultilevel"/>
    <w:tmpl w:val="DFF0A3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0060CE"/>
    <w:multiLevelType w:val="hybridMultilevel"/>
    <w:tmpl w:val="F8847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0E070C"/>
    <w:multiLevelType w:val="hybridMultilevel"/>
    <w:tmpl w:val="220EDFDE"/>
    <w:lvl w:ilvl="0" w:tplc="6658BB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3640941"/>
    <w:multiLevelType w:val="hybridMultilevel"/>
    <w:tmpl w:val="42063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744D85"/>
    <w:multiLevelType w:val="hybridMultilevel"/>
    <w:tmpl w:val="55FC0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3F3014"/>
    <w:multiLevelType w:val="hybridMultilevel"/>
    <w:tmpl w:val="40626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F57046"/>
    <w:multiLevelType w:val="hybridMultilevel"/>
    <w:tmpl w:val="220EDFDE"/>
    <w:lvl w:ilvl="0" w:tplc="6658B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8">
    <w:nsid w:val="6921656A"/>
    <w:multiLevelType w:val="hybridMultilevel"/>
    <w:tmpl w:val="3294B2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AF57D74"/>
    <w:multiLevelType w:val="hybridMultilevel"/>
    <w:tmpl w:val="220EDF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D6471E6"/>
    <w:multiLevelType w:val="singleLevel"/>
    <w:tmpl w:val="99D87E8E"/>
    <w:lvl w:ilvl="0">
      <w:start w:val="2"/>
      <w:numFmt w:val="upperLetter"/>
      <w:lvlText w:val="APPENDIX %1 - "/>
      <w:legacy w:legacy="1" w:legacySpace="0" w:legacyIndent="720"/>
      <w:lvlJc w:val="left"/>
      <w:pPr>
        <w:ind w:left="720" w:hanging="720"/>
      </w:pPr>
    </w:lvl>
  </w:abstractNum>
  <w:abstractNum w:abstractNumId="11">
    <w:nsid w:val="713147E0"/>
    <w:multiLevelType w:val="hybridMultilevel"/>
    <w:tmpl w:val="F48AF478"/>
    <w:lvl w:ilvl="0" w:tplc="6658BB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6C25539"/>
    <w:multiLevelType w:val="singleLevel"/>
    <w:tmpl w:val="99D87E8E"/>
    <w:lvl w:ilvl="0">
      <w:start w:val="2"/>
      <w:numFmt w:val="upperLetter"/>
      <w:lvlText w:val="APPENDIX %1 - "/>
      <w:legacy w:legacy="1" w:legacySpace="0" w:legacyIndent="720"/>
      <w:lvlJc w:val="left"/>
      <w:pPr>
        <w:ind w:left="720" w:hanging="720"/>
      </w:pPr>
    </w:lvl>
  </w:abstractNum>
  <w:abstractNum w:abstractNumId="13">
    <w:nsid w:val="7CAC2E28"/>
    <w:multiLevelType w:val="hybridMultilevel"/>
    <w:tmpl w:val="220EDFDE"/>
    <w:lvl w:ilvl="0" w:tplc="6658BB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1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1" w:cryptProviderType="rsaFull" w:cryptAlgorithmClass="hash" w:cryptAlgorithmType="typeAny" w:cryptAlgorithmSid="4" w:cryptSpinCount="100000" w:hash="AbQpuJk9ZoFcZbZVVrrXsHl1FiI=" w:salt="jlgZUqqym7+hP6w0LlNW+Q==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BE"/>
    <w:rsid w:val="00010A34"/>
    <w:rsid w:val="0001731E"/>
    <w:rsid w:val="00021439"/>
    <w:rsid w:val="00024ABD"/>
    <w:rsid w:val="00024FBA"/>
    <w:rsid w:val="000334A1"/>
    <w:rsid w:val="00052C80"/>
    <w:rsid w:val="000539B3"/>
    <w:rsid w:val="0005688F"/>
    <w:rsid w:val="00063302"/>
    <w:rsid w:val="00065427"/>
    <w:rsid w:val="00070902"/>
    <w:rsid w:val="0007197A"/>
    <w:rsid w:val="00073ABA"/>
    <w:rsid w:val="00083051"/>
    <w:rsid w:val="000852BD"/>
    <w:rsid w:val="00094167"/>
    <w:rsid w:val="0009712D"/>
    <w:rsid w:val="000B5C63"/>
    <w:rsid w:val="000D0B70"/>
    <w:rsid w:val="000D54BB"/>
    <w:rsid w:val="000D5ED8"/>
    <w:rsid w:val="000E1B33"/>
    <w:rsid w:val="000E4ABF"/>
    <w:rsid w:val="000E7C4A"/>
    <w:rsid w:val="000F0E31"/>
    <w:rsid w:val="000F1FFC"/>
    <w:rsid w:val="00117262"/>
    <w:rsid w:val="0012445F"/>
    <w:rsid w:val="001262B8"/>
    <w:rsid w:val="00126BF5"/>
    <w:rsid w:val="00132D40"/>
    <w:rsid w:val="00137ED1"/>
    <w:rsid w:val="001450FD"/>
    <w:rsid w:val="00146707"/>
    <w:rsid w:val="00152F25"/>
    <w:rsid w:val="001714BE"/>
    <w:rsid w:val="00177DBC"/>
    <w:rsid w:val="001831D5"/>
    <w:rsid w:val="00197A6F"/>
    <w:rsid w:val="001B40F9"/>
    <w:rsid w:val="001B6608"/>
    <w:rsid w:val="001C1AC7"/>
    <w:rsid w:val="001C4966"/>
    <w:rsid w:val="001C4C54"/>
    <w:rsid w:val="001C667A"/>
    <w:rsid w:val="001D0B72"/>
    <w:rsid w:val="001D67C2"/>
    <w:rsid w:val="001E3DAC"/>
    <w:rsid w:val="001E5835"/>
    <w:rsid w:val="001F1571"/>
    <w:rsid w:val="001F18DF"/>
    <w:rsid w:val="002068EE"/>
    <w:rsid w:val="00216288"/>
    <w:rsid w:val="00216A7D"/>
    <w:rsid w:val="00222F2A"/>
    <w:rsid w:val="00234089"/>
    <w:rsid w:val="002415DB"/>
    <w:rsid w:val="002441E6"/>
    <w:rsid w:val="00247833"/>
    <w:rsid w:val="00247A15"/>
    <w:rsid w:val="00255F63"/>
    <w:rsid w:val="00257B77"/>
    <w:rsid w:val="00257CB5"/>
    <w:rsid w:val="002670B3"/>
    <w:rsid w:val="002715A2"/>
    <w:rsid w:val="00276D88"/>
    <w:rsid w:val="00281AA7"/>
    <w:rsid w:val="00287397"/>
    <w:rsid w:val="0029671E"/>
    <w:rsid w:val="00296BEF"/>
    <w:rsid w:val="002A4345"/>
    <w:rsid w:val="002B10D7"/>
    <w:rsid w:val="002B21FD"/>
    <w:rsid w:val="002C163B"/>
    <w:rsid w:val="002C2B46"/>
    <w:rsid w:val="002D3491"/>
    <w:rsid w:val="002D37A6"/>
    <w:rsid w:val="002D4A72"/>
    <w:rsid w:val="002D704E"/>
    <w:rsid w:val="002E1721"/>
    <w:rsid w:val="002F06F7"/>
    <w:rsid w:val="002F320F"/>
    <w:rsid w:val="00305C12"/>
    <w:rsid w:val="003111F8"/>
    <w:rsid w:val="00320AF5"/>
    <w:rsid w:val="00325A34"/>
    <w:rsid w:val="00352A0E"/>
    <w:rsid w:val="00355BDC"/>
    <w:rsid w:val="00371C76"/>
    <w:rsid w:val="0037360A"/>
    <w:rsid w:val="00373765"/>
    <w:rsid w:val="00377D4C"/>
    <w:rsid w:val="00392963"/>
    <w:rsid w:val="00393AC1"/>
    <w:rsid w:val="003C501A"/>
    <w:rsid w:val="003C6092"/>
    <w:rsid w:val="003D28B5"/>
    <w:rsid w:val="003D588D"/>
    <w:rsid w:val="003E6DDA"/>
    <w:rsid w:val="003E6EE7"/>
    <w:rsid w:val="003F1B5A"/>
    <w:rsid w:val="0040451C"/>
    <w:rsid w:val="004077DA"/>
    <w:rsid w:val="00407F57"/>
    <w:rsid w:val="0041306B"/>
    <w:rsid w:val="004222CA"/>
    <w:rsid w:val="00431D90"/>
    <w:rsid w:val="0043272B"/>
    <w:rsid w:val="00435ECE"/>
    <w:rsid w:val="00440BFA"/>
    <w:rsid w:val="004503B2"/>
    <w:rsid w:val="004510B1"/>
    <w:rsid w:val="0045516C"/>
    <w:rsid w:val="0046048B"/>
    <w:rsid w:val="004614CB"/>
    <w:rsid w:val="00472ACA"/>
    <w:rsid w:val="004804B3"/>
    <w:rsid w:val="00483525"/>
    <w:rsid w:val="00495500"/>
    <w:rsid w:val="004A2543"/>
    <w:rsid w:val="004A2CEE"/>
    <w:rsid w:val="004A76E5"/>
    <w:rsid w:val="004C24F4"/>
    <w:rsid w:val="004C25F3"/>
    <w:rsid w:val="004D15AB"/>
    <w:rsid w:val="004D483D"/>
    <w:rsid w:val="004F2FD8"/>
    <w:rsid w:val="00501FD7"/>
    <w:rsid w:val="005038D0"/>
    <w:rsid w:val="00507613"/>
    <w:rsid w:val="005104A2"/>
    <w:rsid w:val="005131C7"/>
    <w:rsid w:val="005329DB"/>
    <w:rsid w:val="0054391E"/>
    <w:rsid w:val="005542D9"/>
    <w:rsid w:val="00564E46"/>
    <w:rsid w:val="0057227B"/>
    <w:rsid w:val="00575FB5"/>
    <w:rsid w:val="005870A1"/>
    <w:rsid w:val="005924CC"/>
    <w:rsid w:val="00596661"/>
    <w:rsid w:val="005A064D"/>
    <w:rsid w:val="005B3ADF"/>
    <w:rsid w:val="005B77B4"/>
    <w:rsid w:val="005B7F5D"/>
    <w:rsid w:val="005C0C2D"/>
    <w:rsid w:val="005C35E9"/>
    <w:rsid w:val="005C53D7"/>
    <w:rsid w:val="005E762F"/>
    <w:rsid w:val="005F0562"/>
    <w:rsid w:val="005F0597"/>
    <w:rsid w:val="005F0E9F"/>
    <w:rsid w:val="00603FF1"/>
    <w:rsid w:val="0061256A"/>
    <w:rsid w:val="006265AD"/>
    <w:rsid w:val="00627950"/>
    <w:rsid w:val="00641B64"/>
    <w:rsid w:val="00650E90"/>
    <w:rsid w:val="00656A4C"/>
    <w:rsid w:val="00660447"/>
    <w:rsid w:val="00662EAE"/>
    <w:rsid w:val="006665B8"/>
    <w:rsid w:val="00670899"/>
    <w:rsid w:val="00682EEC"/>
    <w:rsid w:val="00683391"/>
    <w:rsid w:val="00692F03"/>
    <w:rsid w:val="00694508"/>
    <w:rsid w:val="006A4C0E"/>
    <w:rsid w:val="006B14DC"/>
    <w:rsid w:val="006E4EF5"/>
    <w:rsid w:val="006F27C3"/>
    <w:rsid w:val="006F2F96"/>
    <w:rsid w:val="006F3822"/>
    <w:rsid w:val="006F7854"/>
    <w:rsid w:val="006F7DB1"/>
    <w:rsid w:val="007026B8"/>
    <w:rsid w:val="00706698"/>
    <w:rsid w:val="00714C91"/>
    <w:rsid w:val="00720237"/>
    <w:rsid w:val="007249DE"/>
    <w:rsid w:val="007308C9"/>
    <w:rsid w:val="0073410E"/>
    <w:rsid w:val="007419E2"/>
    <w:rsid w:val="00766F53"/>
    <w:rsid w:val="007708CD"/>
    <w:rsid w:val="0077465D"/>
    <w:rsid w:val="00774CEA"/>
    <w:rsid w:val="00775144"/>
    <w:rsid w:val="00797DB7"/>
    <w:rsid w:val="007A6A29"/>
    <w:rsid w:val="007B4DDB"/>
    <w:rsid w:val="007C5AC6"/>
    <w:rsid w:val="007E3F61"/>
    <w:rsid w:val="007E6978"/>
    <w:rsid w:val="007F0B6E"/>
    <w:rsid w:val="00803F8B"/>
    <w:rsid w:val="00804DAF"/>
    <w:rsid w:val="00816DAF"/>
    <w:rsid w:val="0082276F"/>
    <w:rsid w:val="00823159"/>
    <w:rsid w:val="008437EC"/>
    <w:rsid w:val="0085279E"/>
    <w:rsid w:val="008538C9"/>
    <w:rsid w:val="008552B6"/>
    <w:rsid w:val="00862390"/>
    <w:rsid w:val="00864ED2"/>
    <w:rsid w:val="008706EC"/>
    <w:rsid w:val="00875E10"/>
    <w:rsid w:val="008850E5"/>
    <w:rsid w:val="0088770F"/>
    <w:rsid w:val="00887AA9"/>
    <w:rsid w:val="00887D50"/>
    <w:rsid w:val="00887DE5"/>
    <w:rsid w:val="008934B7"/>
    <w:rsid w:val="008A2624"/>
    <w:rsid w:val="008A3710"/>
    <w:rsid w:val="008A4D2C"/>
    <w:rsid w:val="008A50CF"/>
    <w:rsid w:val="008A629F"/>
    <w:rsid w:val="008B4EA0"/>
    <w:rsid w:val="008C2DB0"/>
    <w:rsid w:val="008C33B2"/>
    <w:rsid w:val="008D037F"/>
    <w:rsid w:val="008D74BE"/>
    <w:rsid w:val="008E661C"/>
    <w:rsid w:val="00911406"/>
    <w:rsid w:val="0092037D"/>
    <w:rsid w:val="00921C48"/>
    <w:rsid w:val="00921D06"/>
    <w:rsid w:val="009239F9"/>
    <w:rsid w:val="009262B7"/>
    <w:rsid w:val="00933473"/>
    <w:rsid w:val="00937D65"/>
    <w:rsid w:val="00940C10"/>
    <w:rsid w:val="00945011"/>
    <w:rsid w:val="00951218"/>
    <w:rsid w:val="00954DEF"/>
    <w:rsid w:val="00963EFA"/>
    <w:rsid w:val="00965D2D"/>
    <w:rsid w:val="009672E3"/>
    <w:rsid w:val="00971E50"/>
    <w:rsid w:val="00977074"/>
    <w:rsid w:val="00981C69"/>
    <w:rsid w:val="00990375"/>
    <w:rsid w:val="00991306"/>
    <w:rsid w:val="0099265A"/>
    <w:rsid w:val="009B5F96"/>
    <w:rsid w:val="009C631D"/>
    <w:rsid w:val="009E1341"/>
    <w:rsid w:val="009E5029"/>
    <w:rsid w:val="009F33CF"/>
    <w:rsid w:val="00A15A3C"/>
    <w:rsid w:val="00A20146"/>
    <w:rsid w:val="00A21D1E"/>
    <w:rsid w:val="00A235D4"/>
    <w:rsid w:val="00A25072"/>
    <w:rsid w:val="00A32B89"/>
    <w:rsid w:val="00A5103B"/>
    <w:rsid w:val="00A61FD5"/>
    <w:rsid w:val="00A8510A"/>
    <w:rsid w:val="00A943AE"/>
    <w:rsid w:val="00AA17CC"/>
    <w:rsid w:val="00AA63E2"/>
    <w:rsid w:val="00AA6575"/>
    <w:rsid w:val="00AB7122"/>
    <w:rsid w:val="00AC4A35"/>
    <w:rsid w:val="00AC6F09"/>
    <w:rsid w:val="00AD1709"/>
    <w:rsid w:val="00AE11BD"/>
    <w:rsid w:val="00AF24A0"/>
    <w:rsid w:val="00B05C12"/>
    <w:rsid w:val="00B06611"/>
    <w:rsid w:val="00B626C6"/>
    <w:rsid w:val="00B739DD"/>
    <w:rsid w:val="00B748A1"/>
    <w:rsid w:val="00B806E9"/>
    <w:rsid w:val="00B82819"/>
    <w:rsid w:val="00B84315"/>
    <w:rsid w:val="00B85C7F"/>
    <w:rsid w:val="00B86E8C"/>
    <w:rsid w:val="00BB02BE"/>
    <w:rsid w:val="00BB7C1B"/>
    <w:rsid w:val="00BD1D0D"/>
    <w:rsid w:val="00BD3123"/>
    <w:rsid w:val="00BD4BCE"/>
    <w:rsid w:val="00BE1297"/>
    <w:rsid w:val="00BE28D9"/>
    <w:rsid w:val="00BF3893"/>
    <w:rsid w:val="00BF73B5"/>
    <w:rsid w:val="00BF7DBE"/>
    <w:rsid w:val="00C01DB9"/>
    <w:rsid w:val="00C12B2A"/>
    <w:rsid w:val="00C1387E"/>
    <w:rsid w:val="00C16B3F"/>
    <w:rsid w:val="00C2228F"/>
    <w:rsid w:val="00C243A2"/>
    <w:rsid w:val="00C36EFB"/>
    <w:rsid w:val="00C51EDF"/>
    <w:rsid w:val="00C74729"/>
    <w:rsid w:val="00C83099"/>
    <w:rsid w:val="00C96A2F"/>
    <w:rsid w:val="00CA7498"/>
    <w:rsid w:val="00CB1441"/>
    <w:rsid w:val="00CB2478"/>
    <w:rsid w:val="00CC1827"/>
    <w:rsid w:val="00CD3352"/>
    <w:rsid w:val="00CD771E"/>
    <w:rsid w:val="00D0759B"/>
    <w:rsid w:val="00D10AA7"/>
    <w:rsid w:val="00D110B2"/>
    <w:rsid w:val="00D217A5"/>
    <w:rsid w:val="00D30AF9"/>
    <w:rsid w:val="00D355C8"/>
    <w:rsid w:val="00D457A3"/>
    <w:rsid w:val="00D52085"/>
    <w:rsid w:val="00D534BE"/>
    <w:rsid w:val="00D75271"/>
    <w:rsid w:val="00D82E9F"/>
    <w:rsid w:val="00D8674A"/>
    <w:rsid w:val="00D9057A"/>
    <w:rsid w:val="00D90F31"/>
    <w:rsid w:val="00D97D92"/>
    <w:rsid w:val="00DA5E3D"/>
    <w:rsid w:val="00DA70A0"/>
    <w:rsid w:val="00DB64BC"/>
    <w:rsid w:val="00DC29D9"/>
    <w:rsid w:val="00DC49F5"/>
    <w:rsid w:val="00DD6B16"/>
    <w:rsid w:val="00DD7385"/>
    <w:rsid w:val="00DE1890"/>
    <w:rsid w:val="00DE1F33"/>
    <w:rsid w:val="00DE64ED"/>
    <w:rsid w:val="00DF14C9"/>
    <w:rsid w:val="00DF1E48"/>
    <w:rsid w:val="00DF3CAE"/>
    <w:rsid w:val="00E215F6"/>
    <w:rsid w:val="00E26E14"/>
    <w:rsid w:val="00E34AAF"/>
    <w:rsid w:val="00E41E0D"/>
    <w:rsid w:val="00E47D5A"/>
    <w:rsid w:val="00E646FF"/>
    <w:rsid w:val="00E702F4"/>
    <w:rsid w:val="00E710C6"/>
    <w:rsid w:val="00E75E8E"/>
    <w:rsid w:val="00E82A60"/>
    <w:rsid w:val="00E86F35"/>
    <w:rsid w:val="00E916AF"/>
    <w:rsid w:val="00E949C1"/>
    <w:rsid w:val="00E96898"/>
    <w:rsid w:val="00E96C30"/>
    <w:rsid w:val="00EB0988"/>
    <w:rsid w:val="00EB4BA8"/>
    <w:rsid w:val="00EC12FC"/>
    <w:rsid w:val="00EC172B"/>
    <w:rsid w:val="00EC58DA"/>
    <w:rsid w:val="00ED6623"/>
    <w:rsid w:val="00F0249B"/>
    <w:rsid w:val="00F04BD6"/>
    <w:rsid w:val="00F0557A"/>
    <w:rsid w:val="00F05C55"/>
    <w:rsid w:val="00F11589"/>
    <w:rsid w:val="00F168FF"/>
    <w:rsid w:val="00F25C5B"/>
    <w:rsid w:val="00F32546"/>
    <w:rsid w:val="00F353AA"/>
    <w:rsid w:val="00F411E8"/>
    <w:rsid w:val="00F44EF8"/>
    <w:rsid w:val="00F52CEA"/>
    <w:rsid w:val="00F554D8"/>
    <w:rsid w:val="00F651AA"/>
    <w:rsid w:val="00F763C0"/>
    <w:rsid w:val="00F8131D"/>
    <w:rsid w:val="00F87F39"/>
    <w:rsid w:val="00F9047E"/>
    <w:rsid w:val="00F914BE"/>
    <w:rsid w:val="00F93375"/>
    <w:rsid w:val="00FA315C"/>
    <w:rsid w:val="00FA768E"/>
    <w:rsid w:val="00FB0F40"/>
    <w:rsid w:val="00FC0516"/>
    <w:rsid w:val="00FC129F"/>
    <w:rsid w:val="00FC2D37"/>
    <w:rsid w:val="00FD1B03"/>
    <w:rsid w:val="00FE3742"/>
    <w:rsid w:val="00FE4C69"/>
    <w:rsid w:val="00FE572E"/>
    <w:rsid w:val="00FF03F8"/>
    <w:rsid w:val="00FF0878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AE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070902"/>
    <w:pPr>
      <w:keepNext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4EF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basedOn w:val="DefaultParagraphFont"/>
    <w:rsid w:val="006E4EF5"/>
    <w:rPr>
      <w:b/>
    </w:rPr>
  </w:style>
  <w:style w:type="paragraph" w:customStyle="1" w:styleId="AppendixB">
    <w:name w:val="Appendix B"/>
    <w:basedOn w:val="Normal"/>
    <w:rsid w:val="006E4EF5"/>
    <w:pPr>
      <w:keepNext/>
      <w:tabs>
        <w:tab w:val="left" w:pos="360"/>
      </w:tabs>
      <w:overflowPunct w:val="0"/>
      <w:autoSpaceDE w:val="0"/>
      <w:autoSpaceDN w:val="0"/>
      <w:adjustRightInd w:val="0"/>
      <w:ind w:left="720" w:hanging="720"/>
      <w:jc w:val="center"/>
      <w:textAlignment w:val="baseline"/>
    </w:pPr>
    <w:rPr>
      <w:b/>
      <w:caps/>
      <w:szCs w:val="20"/>
      <w:u w:val="single"/>
    </w:rPr>
  </w:style>
  <w:style w:type="paragraph" w:customStyle="1" w:styleId="step2">
    <w:name w:val="step.2"/>
    <w:basedOn w:val="Normal"/>
    <w:rsid w:val="006E4EF5"/>
    <w:pPr>
      <w:tabs>
        <w:tab w:val="left" w:pos="1080"/>
      </w:tabs>
      <w:overflowPunct w:val="0"/>
      <w:autoSpaceDE w:val="0"/>
      <w:autoSpaceDN w:val="0"/>
      <w:adjustRightInd w:val="0"/>
      <w:ind w:left="1080" w:hanging="360"/>
      <w:textAlignment w:val="baseline"/>
    </w:pPr>
    <w:rPr>
      <w:szCs w:val="20"/>
    </w:rPr>
  </w:style>
  <w:style w:type="paragraph" w:styleId="Title">
    <w:name w:val="Title"/>
    <w:basedOn w:val="Normal"/>
    <w:rsid w:val="006E4EF5"/>
    <w:pPr>
      <w:jc w:val="center"/>
    </w:pPr>
    <w:rPr>
      <w:b/>
      <w:bCs/>
    </w:rPr>
  </w:style>
  <w:style w:type="paragraph" w:styleId="Header">
    <w:name w:val="header"/>
    <w:basedOn w:val="Normal"/>
    <w:rsid w:val="006E4E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70902"/>
    <w:rPr>
      <w:rFonts w:ascii="Tahoma" w:hAnsi="Tahoma" w:cs="Tahoma"/>
      <w:sz w:val="16"/>
      <w:szCs w:val="16"/>
    </w:rPr>
  </w:style>
  <w:style w:type="table" w:styleId="TableWeb1">
    <w:name w:val="Table Web 1"/>
    <w:basedOn w:val="TableNormal"/>
    <w:rsid w:val="00862390"/>
    <w:pPr>
      <w:spacing w:after="2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54DEF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">
    <w:name w:val="Char Char Char Char Char Char"/>
    <w:basedOn w:val="Normal"/>
    <w:autoRedefine/>
    <w:semiHidden/>
    <w:rsid w:val="0073410E"/>
    <w:pPr>
      <w:keepNext/>
      <w:tabs>
        <w:tab w:val="left" w:pos="1426"/>
        <w:tab w:val="left" w:pos="2162"/>
        <w:tab w:val="left" w:pos="2898"/>
        <w:tab w:val="left" w:pos="3634"/>
        <w:tab w:val="left" w:pos="4324"/>
        <w:tab w:val="left" w:pos="5060"/>
      </w:tabs>
      <w:spacing w:after="0" w:line="260" w:lineRule="exact"/>
      <w:ind w:left="-108" w:firstLine="108"/>
    </w:pPr>
    <w:rPr>
      <w:rFonts w:cs="Arial"/>
      <w:sz w:val="18"/>
      <w:szCs w:val="20"/>
    </w:rPr>
  </w:style>
  <w:style w:type="character" w:styleId="CommentReference">
    <w:name w:val="annotation reference"/>
    <w:basedOn w:val="DefaultParagraphFont"/>
    <w:semiHidden/>
    <w:rsid w:val="002C163B"/>
    <w:rPr>
      <w:sz w:val="16"/>
      <w:szCs w:val="16"/>
    </w:rPr>
  </w:style>
  <w:style w:type="paragraph" w:styleId="CommentText">
    <w:name w:val="annotation text"/>
    <w:basedOn w:val="Normal"/>
    <w:semiHidden/>
    <w:rsid w:val="002C163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C163B"/>
    <w:rPr>
      <w:b/>
      <w:bCs/>
    </w:rPr>
  </w:style>
  <w:style w:type="paragraph" w:styleId="DocumentMap">
    <w:name w:val="Document Map"/>
    <w:basedOn w:val="Normal"/>
    <w:semiHidden/>
    <w:rsid w:val="00F52CE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AE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070902"/>
    <w:pPr>
      <w:keepNext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4EF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basedOn w:val="DefaultParagraphFont"/>
    <w:rsid w:val="006E4EF5"/>
    <w:rPr>
      <w:b/>
    </w:rPr>
  </w:style>
  <w:style w:type="paragraph" w:customStyle="1" w:styleId="AppendixB">
    <w:name w:val="Appendix B"/>
    <w:basedOn w:val="Normal"/>
    <w:rsid w:val="006E4EF5"/>
    <w:pPr>
      <w:keepNext/>
      <w:tabs>
        <w:tab w:val="left" w:pos="360"/>
      </w:tabs>
      <w:overflowPunct w:val="0"/>
      <w:autoSpaceDE w:val="0"/>
      <w:autoSpaceDN w:val="0"/>
      <w:adjustRightInd w:val="0"/>
      <w:ind w:left="720" w:hanging="720"/>
      <w:jc w:val="center"/>
      <w:textAlignment w:val="baseline"/>
    </w:pPr>
    <w:rPr>
      <w:b/>
      <w:caps/>
      <w:szCs w:val="20"/>
      <w:u w:val="single"/>
    </w:rPr>
  </w:style>
  <w:style w:type="paragraph" w:customStyle="1" w:styleId="step2">
    <w:name w:val="step.2"/>
    <w:basedOn w:val="Normal"/>
    <w:rsid w:val="006E4EF5"/>
    <w:pPr>
      <w:tabs>
        <w:tab w:val="left" w:pos="1080"/>
      </w:tabs>
      <w:overflowPunct w:val="0"/>
      <w:autoSpaceDE w:val="0"/>
      <w:autoSpaceDN w:val="0"/>
      <w:adjustRightInd w:val="0"/>
      <w:ind w:left="1080" w:hanging="360"/>
      <w:textAlignment w:val="baseline"/>
    </w:pPr>
    <w:rPr>
      <w:szCs w:val="20"/>
    </w:rPr>
  </w:style>
  <w:style w:type="paragraph" w:styleId="Title">
    <w:name w:val="Title"/>
    <w:basedOn w:val="Normal"/>
    <w:rsid w:val="006E4EF5"/>
    <w:pPr>
      <w:jc w:val="center"/>
    </w:pPr>
    <w:rPr>
      <w:b/>
      <w:bCs/>
    </w:rPr>
  </w:style>
  <w:style w:type="paragraph" w:styleId="Header">
    <w:name w:val="header"/>
    <w:basedOn w:val="Normal"/>
    <w:rsid w:val="006E4E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70902"/>
    <w:rPr>
      <w:rFonts w:ascii="Tahoma" w:hAnsi="Tahoma" w:cs="Tahoma"/>
      <w:sz w:val="16"/>
      <w:szCs w:val="16"/>
    </w:rPr>
  </w:style>
  <w:style w:type="table" w:styleId="TableWeb1">
    <w:name w:val="Table Web 1"/>
    <w:basedOn w:val="TableNormal"/>
    <w:rsid w:val="00862390"/>
    <w:pPr>
      <w:spacing w:after="2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54DEF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">
    <w:name w:val="Char Char Char Char Char Char"/>
    <w:basedOn w:val="Normal"/>
    <w:autoRedefine/>
    <w:semiHidden/>
    <w:rsid w:val="0073410E"/>
    <w:pPr>
      <w:keepNext/>
      <w:tabs>
        <w:tab w:val="left" w:pos="1426"/>
        <w:tab w:val="left" w:pos="2162"/>
        <w:tab w:val="left" w:pos="2898"/>
        <w:tab w:val="left" w:pos="3634"/>
        <w:tab w:val="left" w:pos="4324"/>
        <w:tab w:val="left" w:pos="5060"/>
      </w:tabs>
      <w:spacing w:after="0" w:line="260" w:lineRule="exact"/>
      <w:ind w:left="-108" w:firstLine="108"/>
    </w:pPr>
    <w:rPr>
      <w:rFonts w:cs="Arial"/>
      <w:sz w:val="18"/>
      <w:szCs w:val="20"/>
    </w:rPr>
  </w:style>
  <w:style w:type="character" w:styleId="CommentReference">
    <w:name w:val="annotation reference"/>
    <w:basedOn w:val="DefaultParagraphFont"/>
    <w:semiHidden/>
    <w:rsid w:val="002C163B"/>
    <w:rPr>
      <w:sz w:val="16"/>
      <w:szCs w:val="16"/>
    </w:rPr>
  </w:style>
  <w:style w:type="paragraph" w:styleId="CommentText">
    <w:name w:val="annotation text"/>
    <w:basedOn w:val="Normal"/>
    <w:semiHidden/>
    <w:rsid w:val="002C163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C163B"/>
    <w:rPr>
      <w:b/>
      <w:bCs/>
    </w:rPr>
  </w:style>
  <w:style w:type="paragraph" w:styleId="DocumentMap">
    <w:name w:val="Document Map"/>
    <w:basedOn w:val="Normal"/>
    <w:semiHidden/>
    <w:rsid w:val="00F52CE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A04D8F23BBB4EA2A524C94A7ACE88" ma:contentTypeVersion="0" ma:contentTypeDescription="Create a new document." ma:contentTypeScope="" ma:versionID="a988a7d03c5f46c7be93bb4be86922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1522F-377F-4105-97B3-E2844BD6F000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EEE899F-3D18-4BD8-B7F6-BBA4856E7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E4627-18E4-498A-8CB7-5E7F6E47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404E09-55D0-4EF1-9A34-B42C3683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1377</Words>
  <Characters>7854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 -</vt:lpstr>
    </vt:vector>
  </TitlesOfParts>
  <Company/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 -</dc:title>
  <dc:creator>HITSS</dc:creator>
  <cp:lastModifiedBy>tshelton</cp:lastModifiedBy>
  <cp:revision>2</cp:revision>
  <cp:lastPrinted>2012-04-23T11:36:00Z</cp:lastPrinted>
  <dcterms:created xsi:type="dcterms:W3CDTF">2015-06-11T14:32:00Z</dcterms:created>
  <dcterms:modified xsi:type="dcterms:W3CDTF">2015-06-11T14:32:00Z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NewReviewCycle" pid="2">
    <vt:lpwstr/>
  </property>
  <property fmtid="{D5CDD505-2E9C-101B-9397-08002B2CF9AE}" name="ContentTypeId" pid="3">
    <vt:lpwstr>0x010100E7FA04D8F23BBB4EA2A524C94A7ACE88</vt:lpwstr>
  </property>
  <property fmtid="{D5CDD505-2E9C-101B-9397-08002B2CF9AE}" name="com.ibm.ram.artifactUrl" pid="4">
    <lpwstr xmlns="http://schemas.openxmlformats.org/officeDocument/2006/docPropsVTypes">https://hqjazzram01.ndc.nasa.gov:9443/ram.ws/oslc/assets/108E83AA-DCE1-9D77-AF3F-6B69F2C33872/5.0/artifactContents/CMTS 5.0 PTC r1.00.docx</lpwstr>
  </property>
</Properties>
</file>